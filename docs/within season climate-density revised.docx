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C52D0" w14:textId="41F58277" w:rsidR="00C67A19" w:rsidRDefault="00C67A19" w:rsidP="001408E7">
      <w:pPr>
        <w:pStyle w:val="Title"/>
      </w:pPr>
      <w:r>
        <w:t>Within-season effects of climate variability on leafhopper abundance and shoot growth in tea fields</w:t>
      </w:r>
    </w:p>
    <w:p w14:paraId="029AF536" w14:textId="0DBDD443" w:rsidR="00C67A19" w:rsidRDefault="00C67A19" w:rsidP="001408E7">
      <w:pPr>
        <w:spacing w:line="480" w:lineRule="auto"/>
      </w:pPr>
    </w:p>
    <w:p w14:paraId="4684D84C" w14:textId="295C2062" w:rsidR="00C67A19" w:rsidRDefault="00C67A19" w:rsidP="001408E7">
      <w:pPr>
        <w:spacing w:line="480" w:lineRule="auto"/>
      </w:pPr>
      <w:r>
        <w:t>Eric R. Scott, Ji-Peng Wei, Xin Li, Colin M. Orians</w:t>
      </w:r>
    </w:p>
    <w:p w14:paraId="4E530EEA" w14:textId="70F3666E" w:rsidR="00C67A19" w:rsidRDefault="001408E7" w:rsidP="001408E7">
      <w:pPr>
        <w:pStyle w:val="Heading1"/>
      </w:pPr>
      <w:r>
        <w:t>Abstract</w:t>
      </w:r>
    </w:p>
    <w:p w14:paraId="44AD7615" w14:textId="0A347181" w:rsidR="001408E7" w:rsidRPr="001408E7" w:rsidRDefault="001408E7" w:rsidP="001408E7">
      <w:r>
        <w:t>(to write)</w:t>
      </w:r>
    </w:p>
    <w:p w14:paraId="62DC835D" w14:textId="68A8A175" w:rsidR="00C52A40" w:rsidRPr="00C52A40" w:rsidRDefault="00C67A19" w:rsidP="00C52A40">
      <w:pPr>
        <w:pStyle w:val="Heading1"/>
        <w:spacing w:line="480" w:lineRule="auto"/>
      </w:pPr>
      <w:r>
        <w:t>Introduction</w:t>
      </w:r>
    </w:p>
    <w:p w14:paraId="597EBA26" w14:textId="7FC6CCCE" w:rsidR="00F03406" w:rsidDel="00C25388" w:rsidRDefault="00727FD8" w:rsidP="000C7467">
      <w:pPr>
        <w:spacing w:line="480" w:lineRule="auto"/>
        <w:ind w:firstLine="720"/>
        <w:rPr>
          <w:del w:id="0" w:author="Scott, Eric R." w:date="2020-03-14T17:31:00Z"/>
        </w:rPr>
      </w:pPr>
      <w:r>
        <w:t xml:space="preserve">The years between 2010 and 2019 represent the warmest decade on record </w:t>
      </w:r>
      <w:r w:rsidR="00CD1ABB">
        <w:fldChar w:fldCharType="begin" w:fldLock="1"/>
      </w:r>
      <w:r w:rsidR="00CD1ABB">
        <w:instrText>ADDIN CSL_CITATION {"citationItems":[{"id":"ITEM-1","itemData":{"author":[{"dropping-particle":"","family":"NOAA","given":"","non-dropping-particle":"","parse-names":false,"suffix":""}],"id":"ITEM-1","issued":{"date-parts":[["2020"]]},"title":"NOAA National Centers for Environmental Information, State of the Climate: Global Climate Report for Annual 2019","type":"report"},"uris":["http://www.mendeley.com/documents/?uuid=6d6d128b-d4dc-4b41-b9ed-b55ddf923167"]}],"mendeley":{"formattedCitation":"(NOAA, 2020)","plainTextFormattedCitation":"(NOAA, 2020)","previouslyFormattedCitation":"(NOAA, 2020)"},"properties":{"noteIndex":0},"schema":"https://github.com/citation-style-language/schema/raw/master/csl-citation.json"}</w:instrText>
      </w:r>
      <w:r w:rsidR="00CD1ABB">
        <w:fldChar w:fldCharType="separate"/>
      </w:r>
      <w:r w:rsidR="00CD1ABB" w:rsidRPr="00CD1ABB">
        <w:rPr>
          <w:noProof/>
        </w:rPr>
        <w:t>(NOAA, 2020)</w:t>
      </w:r>
      <w:r w:rsidR="00CD1ABB">
        <w:fldChar w:fldCharType="end"/>
      </w:r>
      <w:r w:rsidR="00CD1ABB">
        <w:t xml:space="preserve">. </w:t>
      </w:r>
      <w:r>
        <w:t>There is consensus that this warming is caused primarily by anthropogenic release of CO</w:t>
      </w:r>
      <w:r w:rsidRPr="00CD1ABB">
        <w:rPr>
          <w:vertAlign w:val="subscript"/>
        </w:rPr>
        <w:t>2</w:t>
      </w:r>
      <w:r>
        <w:t xml:space="preserve"> into the atmosphere </w:t>
      </w:r>
      <w:r w:rsidR="00CD1ABB">
        <w:fldChar w:fldCharType="begin" w:fldLock="1"/>
      </w:r>
      <w:r w:rsidR="00CD1ABB">
        <w:instrText>ADDIN CSL_CITATION {"citationItems":[{"id":"ITEM-1","itemData":{"DOI":"10.1088/1748-9326/11/4/048002","ISSN":"17489326","abstract":"The consensus that humans are causing recent global warming is shared by 90%-100% of publishing climate scientists according to six independent studies by co-authors of this paper. Those results are consistent with the 97% consensus reported by Cook et al (Environ. Res. Lett. 8 024024) based on 11 944 abstracts of research papers, of which 4014 took a position on the cause of recent global warming. A survey of authors of those papers (N 2412 papers) also supported a 97% consensus. Tol (2016 Environ. Res. Lett. 11 048001) comes to a different conclusion using results from surveys of non-experts such as economic geologists and a self-selected group of those who reject the consensus. We demonstrate that this outcome is not unexpected because the level of consensus correlates with expertise in climate science. At one point, Tol also reduces the apparent consensus by assuming that abstracts that do not explicitly state the cause of global warming ('no position') represent non-endorsement, an approach that if applied elsewhere would reject consensus on well-established theories such as plate tectonics. We examine the available studies and conclude that the finding of 97% consensus in published climate research is robust and consistent with other surveys of climate scientists and peer-reviewed studies.","author":[{"dropping-particle":"","family":"Cook","given":"John","non-dropping-particle":"","parse-names":false,"suffix":""},{"dropping-particle":"","family":"Oreskes","given":"Naomi","non-dropping-particle":"","parse-names":false,"suffix":""},{"dropping-particle":"","family":"Doran","given":"Peter T.","non-dropping-particle":"","parse-names":false,"suffix":""},{"dropping-particle":"","family":"Anderegg","given":"William R.L.","non-dropping-particle":"","parse-names":false,"suffix":""},{"dropping-particle":"","family":"Verheggen","given":"Bart","non-dropping-particle":"","parse-names":false,"suffix":""},{"dropping-particle":"","family":"Maibach","given":"Ed W.","non-dropping-particle":"","parse-names":false,"suffix":""},{"dropping-particle":"","family":"Carlton","given":"J. Stuart","non-dropping-particle":"","parse-names":false,"suffix":""},{"dropping-particle":"","family":"Lewandowsky","given":"Stephan","non-dropping-particle":"","parse-names":false,"suffix":""},{"dropping-particle":"","family":"Skuce","given":"Andrew G.","non-dropping-particle":"","parse-names":false,"suffix":""},{"dropping-particle":"","family":"Green","given":"Sarah A.","non-dropping-particle":"","parse-names":false,"suffix":""},{"dropping-particle":"","family":"Nuccitelli","given":"Dana","non-dropping-particle":"","parse-names":false,"suffix":""},{"dropping-particle":"","family":"Jacobs","given":"Peter","non-dropping-particle":"","parse-names":false,"suffix":""},{"dropping-particle":"","family":"Richardson","given":"Mark","non-dropping-particle":"","parse-names":false,"suffix":""},{"dropping-particle":"","family":"Winkler","given":"Bärbel","non-dropping-particle":"","parse-names":false,"suffix":""},{"dropping-particle":"","family":"Painting","given":"Rob","non-dropping-particle":"","parse-names":false,"suffix":""},{"dropping-particle":"","family":"Rice","given":"Ken","non-dropping-particle":"","parse-names":false,"suffix":""}],"container-title":"Environmental Research Letters","id":"ITEM-1","issue":"4","issued":{"date-parts":[["2016","4","13"]]},"publisher":"Institute of Physics Publishing","title":"Consensus on consensus: A synthesis of consensus estimates on human-caused global warming","type":"article-journal","volume":"11"},"uris":["http://www.mendeley.com/documents/?uuid=4646e2c9-3be2-3580-a358-66605d936ba5"]}],"mendeley":{"formattedCitation":"(Cook et al., 2016)","plainTextFormattedCitation":"(Cook et al., 2016)","previouslyFormattedCitation":"(Cook et al., 2016)"},"properties":{"noteIndex":0},"schema":"https://github.com/citation-style-language/schema/raw/master/csl-citation.json"}</w:instrText>
      </w:r>
      <w:r w:rsidR="00CD1ABB">
        <w:fldChar w:fldCharType="separate"/>
      </w:r>
      <w:r w:rsidR="00CD1ABB" w:rsidRPr="00CD1ABB">
        <w:rPr>
          <w:noProof/>
        </w:rPr>
        <w:t>(Cook et al., 2016)</w:t>
      </w:r>
      <w:r w:rsidR="00CD1ABB">
        <w:fldChar w:fldCharType="end"/>
      </w:r>
      <w:r>
        <w:t xml:space="preserve">. </w:t>
      </w:r>
      <w:r w:rsidR="007241F5" w:rsidRPr="007241F5">
        <w:t xml:space="preserve">﻿In addition to elevated mean temperatures, </w:t>
      </w:r>
      <w:r w:rsidR="00B37D72">
        <w:t>the</w:t>
      </w:r>
      <w:r w:rsidR="007241F5" w:rsidRPr="007241F5">
        <w:t xml:space="preserve"> </w:t>
      </w:r>
      <w:r w:rsidR="007241F5">
        <w:t>variability of climate within years</w:t>
      </w:r>
      <w:r w:rsidR="00B37D72">
        <w:t xml:space="preserve"> has increased. For example, the </w:t>
      </w:r>
      <w:r w:rsidR="007241F5">
        <w:t xml:space="preserve">frequency of extreme events </w:t>
      </w:r>
      <w:r w:rsidR="007241F5" w:rsidRPr="007241F5">
        <w:t>such as heat waves</w:t>
      </w:r>
      <w:r w:rsidR="007241F5">
        <w:t xml:space="preserve"> and precipitation anomalies </w:t>
      </w:r>
      <w:r w:rsidR="00B37D72">
        <w:t xml:space="preserve">have increased over the last century </w:t>
      </w:r>
      <w:r w:rsidR="007241F5">
        <w:fldChar w:fldCharType="begin" w:fldLock="1"/>
      </w:r>
      <w:r w:rsidR="008C32EB">
        <w:instrText>ADDIN CSL_CITATION {"citationItems":[{"id":"ITEM-1","itemData":{"author":[{"dropping-particle":"","family":"IPCC","given":"","non-dropping-particle":"","parse-names":false,"suffix":""}],"id":"ITEM-1","issued":{"date-parts":[["2007"]]},"publisher-place":"Cambridge, United Kingdom","title":"Contribution of Working Group I to the Fourth Assessment Report of the Intergovernmental Panel on Climate Change, 2007","type":"report"},"uris":["http://www.mendeley.com/documents/?uuid=c8cbfb50-4c2c-4581-9222-7d2274c5b08f"]}],"mendeley":{"formattedCitation":"(IPCC, 2007)","plainTextFormattedCitation":"(IPCC, 2007)","previouslyFormattedCitation":"(IPCC, 2007)"},"properties":{"noteIndex":0},"schema":"https://github.com/citation-style-language/schema/raw/master/csl-citation.json"}</w:instrText>
      </w:r>
      <w:r w:rsidR="007241F5">
        <w:fldChar w:fldCharType="separate"/>
      </w:r>
      <w:r w:rsidR="007241F5" w:rsidRPr="007241F5">
        <w:rPr>
          <w:noProof/>
        </w:rPr>
        <w:t>(IPCC, 2007)</w:t>
      </w:r>
      <w:r w:rsidR="007241F5">
        <w:fldChar w:fldCharType="end"/>
      </w:r>
      <w:r w:rsidR="007241F5">
        <w:t xml:space="preserve">. </w:t>
      </w:r>
      <w:r w:rsidR="00CD1ABB">
        <w:t xml:space="preserve">These changes are predicted to </w:t>
      </w:r>
      <w:r>
        <w:t xml:space="preserve">have diverse effects on organisms that vary </w:t>
      </w:r>
      <w:r w:rsidR="00272011">
        <w:t xml:space="preserve">by </w:t>
      </w:r>
      <w:r>
        <w:t xml:space="preserve">species and geography </w:t>
      </w:r>
      <w:r w:rsidR="001408E7">
        <w:fldChar w:fldCharType="begin" w:fldLock="1"/>
      </w:r>
      <w:r w:rsidR="009824AF">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2002)","previouslyFormattedCitation":"(Bale et al., 2002)"},"properties":{"noteIndex":0},"schema":"https://github.com/citation-style-language/schema/raw/master/csl-citation.json"}</w:instrText>
      </w:r>
      <w:r w:rsidR="001408E7">
        <w:fldChar w:fldCharType="separate"/>
      </w:r>
      <w:r w:rsidR="001408E7" w:rsidRPr="001408E7">
        <w:rPr>
          <w:noProof/>
        </w:rPr>
        <w:t>(Bale et al., 2002)</w:t>
      </w:r>
      <w:r w:rsidR="001408E7">
        <w:fldChar w:fldCharType="end"/>
      </w:r>
      <w:r>
        <w:t xml:space="preserve">. </w:t>
      </w:r>
    </w:p>
    <w:p w14:paraId="4D845942" w14:textId="38001DB1" w:rsidR="00802138" w:rsidRDefault="00630D1D" w:rsidP="001408E7">
      <w:pPr>
        <w:spacing w:line="480" w:lineRule="auto"/>
        <w:ind w:firstLine="720"/>
      </w:pPr>
      <w:r>
        <w:t xml:space="preserve">Because insects are poikilotherms, </w:t>
      </w:r>
      <w:r w:rsidR="00B37D72">
        <w:t>changes in temperature are</w:t>
      </w:r>
      <w:r w:rsidR="00CD20AE">
        <w:t xml:space="preserve"> particularly</w:t>
      </w:r>
      <w:r w:rsidR="00B37D72">
        <w:t xml:space="preserve"> likely</w:t>
      </w:r>
      <w:r w:rsidR="00B70D84">
        <w:t xml:space="preserve"> </w:t>
      </w:r>
      <w:r w:rsidR="00B37D72">
        <w:t xml:space="preserve">to </w:t>
      </w:r>
      <w:r w:rsidR="003A563E">
        <w:t>a</w:t>
      </w:r>
      <w:r w:rsidR="00B37D72">
        <w:t xml:space="preserve">ffect </w:t>
      </w:r>
      <w:r w:rsidR="00B70D84">
        <w:t>insects directly</w:t>
      </w:r>
      <w:r w:rsidR="00F03406">
        <w:t xml:space="preserve"> by altering metabolic rates</w:t>
      </w:r>
      <w:r w:rsidR="00B70D84">
        <w:t xml:space="preserve"> </w:t>
      </w:r>
      <w:r w:rsidR="00B70D84">
        <w:fldChar w:fldCharType="begin" w:fldLock="1"/>
      </w:r>
      <w:r w:rsidR="00B70D84">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2002)","previouslyFormattedCitation":"(Bale et al., 2002)"},"properties":{"noteIndex":0},"schema":"https://github.com/citation-style-language/schema/raw/master/csl-citation.json"}</w:instrText>
      </w:r>
      <w:r w:rsidR="00B70D84">
        <w:fldChar w:fldCharType="separate"/>
      </w:r>
      <w:r w:rsidR="00B70D84" w:rsidRPr="00B70D84">
        <w:rPr>
          <w:noProof/>
        </w:rPr>
        <w:t>(Bale et al., 2002)</w:t>
      </w:r>
      <w:r w:rsidR="00B70D84">
        <w:fldChar w:fldCharType="end"/>
      </w:r>
      <w:r w:rsidR="00B70D84">
        <w:t xml:space="preserve">. </w:t>
      </w:r>
      <w:r w:rsidR="00F03406">
        <w:t>For example, a</w:t>
      </w:r>
      <w:r w:rsidR="008C32EB">
        <w:t>n increase in 10</w:t>
      </w:r>
      <w:r w:rsidR="00B37D72">
        <w:t xml:space="preserve"> </w:t>
      </w:r>
      <w:r w:rsidR="008C32EB">
        <w:t xml:space="preserve">ºC results in roughly a doubling of insect metabolic rates across the range of regularly experienced temperatures </w:t>
      </w:r>
      <w:r w:rsidR="008C32EB">
        <w:fldChar w:fldCharType="begin" w:fldLock="1"/>
      </w:r>
      <w:r w:rsidR="00C23A60">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herbivores","type":"article-journal","volume":"8"},"uris":["http://www.mendeley.com/documents/?uuid=bbb5abdb-bf87-45bb-ab81-279a77d148d4"]},{"id":"ITEM-2","itemData":{"DOI":"10.1111/j.1600-0706.2009.17558.x","ISBN":"00301299\\n16000706","ISSN":"00301299","abstract":"Current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P.","non-dropping-particle":"","parse-names":false,"suffix":""}],"container-title":"Oikos","id":"ITEM-2","issue":"8","issued":{"date-parts":[["2009","8","1"]]},"page":"1121-1126","publisher":"Wiley/Blackwell (10.1111)","title":"The distribution and abundance of animal populations in a climate of uncertainty","type":"article-journal","volume":"118"},"uris":["http://www.mendeley.com/documents/?uuid=f0479f85-20cb-4113-9b89-5455feab2cd8"]}],"mendeley":{"formattedCitation":"(Bale et al., 2002; Berggren et al., 2009)","plainTextFormattedCitation":"(Bale et al., 2002; Berggren et al., 2009)","previouslyFormattedCitation":"(Bale et al., 2002; Berggren et al., 2009)"},"properties":{"noteIndex":0},"schema":"https://github.com/citation-style-language/schema/raw/master/csl-citation.json"}</w:instrText>
      </w:r>
      <w:r w:rsidR="008C32EB">
        <w:fldChar w:fldCharType="separate"/>
      </w:r>
      <w:r w:rsidR="008C32EB" w:rsidRPr="008C32EB">
        <w:rPr>
          <w:noProof/>
        </w:rPr>
        <w:t>(Bale et al., 2002; Berggren et al., 2009)</w:t>
      </w:r>
      <w:r w:rsidR="008C32EB">
        <w:fldChar w:fldCharType="end"/>
      </w:r>
      <w:r w:rsidR="008C32EB">
        <w:t>.</w:t>
      </w:r>
      <w:r w:rsidR="00B37D72">
        <w:t xml:space="preserve"> Therefore,</w:t>
      </w:r>
      <w:r w:rsidR="008C32EB">
        <w:t xml:space="preserve"> </w:t>
      </w:r>
      <w:r w:rsidR="00B37D72">
        <w:t>i</w:t>
      </w:r>
      <w:r w:rsidR="00272011">
        <w:t xml:space="preserve">ncreasing mean temperature is expected to increase the </w:t>
      </w:r>
      <w:r w:rsidR="00187372">
        <w:t xml:space="preserve">vital rates and populations </w:t>
      </w:r>
      <w:r w:rsidR="00272011">
        <w:t xml:space="preserve">of many groups of insect herbivores </w:t>
      </w:r>
      <w:r w:rsidR="00272011">
        <w:fldChar w:fldCharType="begin" w:fldLock="1"/>
      </w:r>
      <w:r w:rsidR="007241F5">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herbivores","type":"article-journal","volume":"8"},"uris":["http://www.mendeley.com/documents/?uuid=bbb5abdb-bf87-45bb-ab81-279a77d148d4"]},{"id":"ITEM-2","itemData":{"DOI":"10.1016/0168-1923(91)90088-8","ISSN":"01681923","abstract":"Climate and weather can substantially influence the development and distribution of insects. Anthropogenically induced climatic change arising from increasing levels of atmospheric greenhouse gases would, therefore, be likely to have a significant effect on agricultural insect pests. Current best estimates of changes in climate indicate an increase in global mean annual temperatures of 1°C by 2025 and 3°C by the end of the next century. Such increases in temperature have a number of implications for temperature-dependent insect pests in mid-latitude regions. Changes in climate may result in changes in geographical distribution, increased overwintering, changes in population growth rates, increases in the number of generations, extension of the development season, changes in crop-pest synchrony, changes in interspecific interactions and increased risk of invasion by migrant pests. To illustrate some of these effects, results of a study investigating the impact of climatic change on the European corn borer (Ostrinia nubilalis) in Europe are shown. Under the climatic changes projected by the Goddard Institute for Space Studies general circulation model, northward shifts in the potential distribution of the European corn borer of up to 1220 km are estimated to occur, with an additional generation found in nearly all regions where it is currently known to occur. A number of priorities for future research into the effects of climatic changes on agricultural insect pests can be identified. These include: examination of the influence of climatic variables on insect pests, long-term monitoring of pest population levels and insect behaviour, consideration of possible climatic changes in research into pest management systems and identification of potential migrants. © 1991.","author":[{"dropping-particle":"","family":"Porter","given":"J. H.","non-dropping-particle":"","parse-names":false,"suffix":""},{"dropping-particle":"","family":"Parry","given":"M. L.","non-dropping-particle":"","parse-names":false,"suffix":""},{"dropping-particle":"","family":"Carter","given":"T. R.","non-dropping-particle":"","parse-names":false,"suffix":""}],"container-title":"Agricultural and Forest Meteorology","id":"ITEM-2","issue":"1-3","issued":{"date-parts":[["1991","12"]]},"page":"221-240","title":"The potential effects of climatic change on agricultural insect pests","type":"article-journal","volume":"57"},"uris":["http://www.mendeley.com/documents/?uuid=9b16b68a-40f7-3184-b324-2dcd057a24b2"]},{"id":"ITEM-3","itemData":{"DOI":"10.1111/j.1600-0706.2009.17558.x","ISBN":"00301299\\n16000706","ISSN":"00301299","abstract":"Current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P.","non-dropping-particle":"","parse-names":false,"suffix":""}],"container-title":"Oikos","id":"ITEM-3","issue":"8","issued":{"date-parts":[["2009","8","1"]]},"page":"1121-1126","publisher":"Wiley/Blackwell (10.1111)","title":"The distribution and abundance of animal populations in a climate of uncertainty","type":"article-journal","volume":"118"},"uris":["http://www.mendeley.com/documents/?uuid=f0479f85-20cb-4113-9b89-5455feab2cd8"]}],"mendeley":{"formattedCitation":"(Bale et al., 2002; Berggren et al., 2009; Porter et al., 1991)","plainTextFormattedCitation":"(Bale et al., 2002; Berggren et al., 2009; Porter et al., 1991)","previouslyFormattedCitation":"(Bale et al., 2002; Berggren et al., 2009; Porter et al., 1991)"},"properties":{"noteIndex":0},"schema":"https://github.com/citation-style-language/schema/raw/master/csl-citation.json"}</w:instrText>
      </w:r>
      <w:r w:rsidR="00272011">
        <w:fldChar w:fldCharType="separate"/>
      </w:r>
      <w:r w:rsidR="00B70D84" w:rsidRPr="00B70D84">
        <w:rPr>
          <w:noProof/>
        </w:rPr>
        <w:t>(Bale et al., 2002; Berggren et al., 2009; Porter et al., 1991)</w:t>
      </w:r>
      <w:r w:rsidR="00272011">
        <w:fldChar w:fldCharType="end"/>
      </w:r>
      <w:r w:rsidR="00272011">
        <w:t>, and to increase</w:t>
      </w:r>
      <w:r w:rsidR="00727FD8">
        <w:t xml:space="preserve"> the </w:t>
      </w:r>
      <w:r w:rsidR="00727FD8">
        <w:lastRenderedPageBreak/>
        <w:t xml:space="preserve">latitudinal ranges </w:t>
      </w:r>
      <w:r w:rsidR="00272011">
        <w:t xml:space="preserve">and populations </w:t>
      </w:r>
      <w:r w:rsidR="00727FD8">
        <w:t xml:space="preserve">of </w:t>
      </w:r>
      <w:r w:rsidR="00272011">
        <w:t xml:space="preserve">some </w:t>
      </w:r>
      <w:r w:rsidR="00727FD8">
        <w:t xml:space="preserve">agricultural pests </w:t>
      </w:r>
      <w:r w:rsidR="00727FD8">
        <w:fldChar w:fldCharType="begin" w:fldLock="1"/>
      </w:r>
      <w:r w:rsidR="002F3098">
        <w:instrText>ADDIN CSL_CITATION {"citationItems":[{"id":"ITEM-1","itemData":{"DOI":"10.1038/nclimate1990","ISSN":"1758-678X","abstract":"The extent to which crop pests and pathogens have altered their latitudinal ranges in response to climate change remains largely unknown. Now observations of hundreds of pests and pathogens reveal an average poleward shift of 2.7±0.8 km yr−1 since 1960, supporting the hypothesis of climate-driven pest movement.","author":[{"dropping-particle":"","family":"Bebber","given":"Daniel P.","non-dropping-particle":"","parse-names":false,"suffix":""},{"dropping-particle":"","family":"Ramotowski","given":"Mark A. T.","non-dropping-particle":"","parse-names":false,"suffix":""},{"dropping-particle":"","family":"Gurr","given":"Sarah J.","non-dropping-particle":"","parse-names":false,"suffix":""}],"container-title":"Nature Climate Change","id":"ITEM-1","issue":"11","issued":{"date-parts":[["2013","11","1"]]},"page":"985-988","publisher":"Nature Publishing Group","title":"Crop pests and pathogens move polewards in a warming world","type":"article-journal","volume":"3"},"uris":["http://www.mendeley.com/documents/?uuid=c42f01cb-d1e6-3119-ba9b-26ced9fa6d6e"]},{"id":"ITEM-2","itemData":{"DOI":"10.1016/0168-1923(91)90088-8","ISSN":"01681923","abstract":"Climate and weather can substantially influence the development and distribution of insects. Anthropogenically induced climatic change arising from increasing levels of atmospheric greenhouse gases would, therefore, be likely to have a significant effect on agricultural insect pests. Current best estimates of changes in climate indicate an increase in global mean annual temperatures of 1°C by 2025 and 3°C by the end of the next century. Such increases in temperature have a number of implications for temperature-dependent insect pests in mid-latitude regions. Changes in climate may result in changes in geographical distribution, increased overwintering, changes in population growth rates, increases in the number of generations, extension of the development season, changes in crop-pest synchrony, changes in interspecific interactions and increased risk of invasion by migrant pests. To illustrate some of these effects, results of a study investigating the impact of climatic change on the European corn borer (Ostrinia nubilalis) in Europe are shown. Under the climatic changes projected by the Goddard Institute for Space Studies general circulation model, northward shifts in the potential distribution of the European corn borer of up to 1220 km are estimated to occur, with an additional generation found in nearly all regions where it is currently known to occur. A number of priorities for future research into the effects of climatic changes on agricultural insect pests can be identified. These include: examination of the influence of climatic variables on insect pests, long-term monitoring of pest population levels and insect behaviour, consideration of possible climatic changes in research into pest management systems and identification of potential migrants. © 1991.","author":[{"dropping-particle":"","family":"Porter","given":"J. H.","non-dropping-particle":"","parse-names":false,"suffix":""},{"dropping-particle":"","family":"Parry","given":"M. L.","non-dropping-particle":"","parse-names":false,"suffix":""},{"dropping-particle":"","family":"Carter","given":"T. R.","non-dropping-particle":"","parse-names":false,"suffix":""}],"container-title":"Agricultural and Forest Meteorology","id":"ITEM-2","issue":"1-3","issued":{"date-parts":[["1991","12"]]},"page":"221-240","title":"The potential effects of climatic change on agricultural insect pests","type":"article-journal","volume":"57"},"uris":["http://www.mendeley.com/documents/?uuid=9b16b68a-40f7-3184-b324-2dcd057a24b2"]},{"id":"ITEM-3","itemData":{"DOI":"10.1038/s41467-019-12479-w","ISSN":"20411723","abstract":"Advances in phenology (the annual timing of species’ life-cycles) in response to climate change are generally viewed as bioindicators of climate change, but have not been considered as predictors of range expansions. Here, we show that phenology advances combine with the number of reproductive cycles per year (voltinism) to shape abundance and distribution trends in 130 species of British Lepidoptera, in response to ~0.5 °C spring-temperature warming between 1995 and 2014. Early adult emergence in warm years resulted in increased within- and between-year population growth for species with multiple reproductive cycles per year (n = 39 multivoltine species). By contrast, early emergence had neutral or negative consequences for species with a single annual reproductive cycle (n = 91 univoltine species), depending on habitat specialisation. We conclude that phenology advances facilitate polewards range expansions in species exhibiting plasticity for both phenology and voltinism, but may inhibit expansion by less flexible species.","author":[{"dropping-particle":"","family":"Macgregor","given":"Callum J.","non-dropping-particle":"","parse-names":false,"suffix":""},{"dropping-particle":"","family":"Thomas","given":"Chris D.","non-dropping-particle":"","parse-names":false,"suffix":""},{"dropping-particle":"","family":"Roy","given":"David B.","non-dropping-particle":"","parse-names":false,"suffix":""},{"dropping-particle":"","family":"Beaumont","given":"Mark A.","non-dropping-particle":"","parse-names":false,"suffix":""},{"dropping-particle":"","family":"Bell","given":"James R.","non-dropping-particle":"","parse-names":false,"suffix":""},{"dropping-particle":"","family":"Brereton","given":"Tom","non-dropping-particle":"","parse-names":false,"suffix":""},{"dropping-particle":"","family":"Bridle","given":"Jon R.","non-dropping-particle":"","parse-names":false,"suffix":""},{"dropping-particle":"","family":"Dytham","given":"Calvin","non-dropping-particle":"","parse-names":false,"suffix":""},{"dropping-particle":"","family":"Fox","given":"Richard","non-dropping-particle":"","parse-names":false,"suffix":""},{"dropping-particle":"","family":"Gotthard","given":"Karl","non-dropping-particle":"","parse-names":false,"suffix":""},{"dropping-particle":"","family":"Hoffmann","given":"Ary A.","non-dropping-particle":"","parse-names":false,"suffix":""},{"dropping-particle":"","family":"Martin","given":"Geoff","non-dropping-particle":"","parse-names":false,"suffix":""},{"dropping-particle":"","family":"Middlebrook","given":"Ian","non-dropping-particle":"","parse-names":false,"suffix":""},{"dropping-particle":"","family":"Nylin","given":"Sӧren","non-dropping-particle":"","parse-names":false,"suffix":""},{"dropping-particle":"","family":"Platts","given":"Philip J.","non-dropping-particle":"","parse-names":false,"suffix":""},{"dropping-particle":"","family":"Rasteiro","given":"Rita","non-dropping-particle":"","parse-names":false,"suffix":""},{"dropping-particle":"","family":"Saccheri","given":"Ilik J.","non-dropping-particle":"","parse-names":false,"suffix":""},{"dropping-particle":"","family":"Villoutreix","given":"Romain","non-dropping-particle":"","parse-names":false,"suffix":""},{"dropping-particle":"","family":"Wheat","given":"Christopher W.","non-dropping-particle":"","parse-names":false,"suffix":""},{"dropping-particle":"","family":"Hill","given":"Jane K.","non-dropping-particle":"","parse-names":false,"suffix":""}],"container-title":"Nature Communications","id":"ITEM-3","issue":"1","issued":{"date-parts":[["2019"]]},"title":"Climate-induced phenology shifts linked to range expansions in species with multiple reproductive cycles per year","type":"article-journal","volume":"10"},"uris":["http://www.mendeley.com/documents/?uuid=9032fa42-9473-477f-ae16-2ce9b2146cd9"]}],"mendeley":{"formattedCitation":"(Bebber et al., 2013; Macgregor et al., 2019; Porter et al., 1991)","plainTextFormattedCitation":"(Bebber et al., 2013; Macgregor et al., 2019; Porter et al., 1991)","previouslyFormattedCitation":"(Bebber et al., 2013; Macgregor et al., 2019; Porter et al., 1991)"},"properties":{"noteIndex":0},"schema":"https://github.com/citation-style-language/schema/raw/master/csl-citation.json"}</w:instrText>
      </w:r>
      <w:r w:rsidR="00727FD8">
        <w:fldChar w:fldCharType="separate"/>
      </w:r>
      <w:r w:rsidR="002F0F7B" w:rsidRPr="002F0F7B">
        <w:rPr>
          <w:noProof/>
        </w:rPr>
        <w:t>(Bebber et al., 2013; Macgregor et al., 2019; Porter et al., 1991)</w:t>
      </w:r>
      <w:r w:rsidR="00727FD8">
        <w:fldChar w:fldCharType="end"/>
      </w:r>
      <w:r w:rsidR="005859AC">
        <w:t>. Warming has</w:t>
      </w:r>
      <w:r w:rsidR="00272011">
        <w:t xml:space="preserve"> </w:t>
      </w:r>
      <w:r w:rsidR="005859AC">
        <w:t>resulted</w:t>
      </w:r>
      <w:r w:rsidR="00272011">
        <w:t xml:space="preserve"> in a</w:t>
      </w:r>
      <w:r w:rsidR="00187372">
        <w:t xml:space="preserve"> documented</w:t>
      </w:r>
      <w:r w:rsidR="00272011">
        <w:t xml:space="preserve"> increase in</w:t>
      </w:r>
      <w:r w:rsidR="005859AC">
        <w:t xml:space="preserve"> herbivory </w:t>
      </w:r>
      <w:r w:rsidR="00187372">
        <w:t xml:space="preserve">on herbarium </w:t>
      </w:r>
      <w:r w:rsidR="007241F5">
        <w:t>specimens</w:t>
      </w:r>
      <w:r w:rsidR="00187372">
        <w:t xml:space="preserve"> </w:t>
      </w:r>
      <w:r w:rsidR="00187372">
        <w:fldChar w:fldCharType="begin" w:fldLock="1"/>
      </w:r>
      <w:r w:rsidR="00187372">
        <w:instrText>ADDIN CSL_CITATION {"citationItems":[{"id":"ITEM-1","itemData":{"DOI":"10.1111/1365-2745.13057","ISSN":"00220477","author":[{"dropping-particle":"","family":"Meineke","given":"Emily K.","non-dropping-particle":"","parse-names":false,"suffix":""},{"dropping-particle":"","family":"Classen","given":"Aimée T.","non-dropping-particle":"","parse-names":false,"suffix":""},{"dropping-particle":"","family":"Sanders","given":"Nathan J.","non-dropping-particle":"","parse-names":false,"suffix":""},{"dropping-particle":"","family":"Jonathan Davies","given":"T.","non-dropping-particle":"","parse-names":false,"suffix":""}],"container-title":"Journal of Ecology","editor":[{"dropping-particle":"","family":"Iler","given":"Amy","non-dropping-particle":"","parse-names":false,"suffix":""}],"id":"ITEM-1","issued":{"date-parts":[["2018","9","4"]]},"page":"1–13","title":"Herbarium specimens reveal increasing herbivory over the past century","type":"article-journal"},"uris":["http://www.mendeley.com/documents/?uuid=fbb6e8a4-b561-324e-bf09-1f1df18ac483"]}],"mendeley":{"formattedCitation":"(Meineke et al., 2018)","plainTextFormattedCitation":"(Meineke et al., 2018)","previouslyFormattedCitation":"(Meineke et al., 2018)"},"properties":{"noteIndex":0},"schema":"https://github.com/citation-style-language/schema/raw/master/csl-citation.json"}</w:instrText>
      </w:r>
      <w:r w:rsidR="00187372">
        <w:fldChar w:fldCharType="separate"/>
      </w:r>
      <w:r w:rsidR="00187372" w:rsidRPr="00187372">
        <w:rPr>
          <w:noProof/>
        </w:rPr>
        <w:t>(Meineke et al., 2018)</w:t>
      </w:r>
      <w:r w:rsidR="00187372">
        <w:fldChar w:fldCharType="end"/>
      </w:r>
      <w:r w:rsidR="00187372">
        <w:t xml:space="preserve"> </w:t>
      </w:r>
      <w:r w:rsidR="005859AC">
        <w:t>and crop damage</w:t>
      </w:r>
      <w:r w:rsidR="00187372">
        <w:t xml:space="preserve"> </w:t>
      </w:r>
      <w:r w:rsidR="00187372">
        <w:fldChar w:fldCharType="begin" w:fldLock="1"/>
      </w:r>
      <w:r w:rsidR="00187372">
        <w:instrText>ADDIN CSL_CITATION {"citationItems":[{"id":"ITEM-1","itemData":{"DOI":"10.1126/science.aat3466","ISSN":"1095-9203","PMID":"30166490","abstract":"Insect pests substantially reduce yields of three staple grains-rice, maize, and wheat-but models assessing the agricultural impacts of global warming rarely consider crop losses to insects. We use established relationships between temperature and the population growth and metabolic rates of insects to estimate how and where climate warming will augment losses of rice, maize, and wheat to insects. Global yield losses of these grains are projected to increase by 10 to 25% per degree of global mean surface warming. Crop losses will be most acute in areas where warming increases both population growth and metabolic rates of insects. These conditions are centered primarily in temperate regions, where most grain is produced.","author":[{"dropping-particle":"","family":"Deutsch","given":"Curtis A","non-dropping-particle":"","parse-names":false,"suffix":""},{"dropping-particle":"","family":"Tewksbury","given":"Joshua J","non-dropping-particle":"","parse-names":false,"suffix":""},{"dropping-particle":"","family":"Tigchelaar","given":"Michelle","non-dropping-particle":"","parse-names":false,"suffix":""},{"dropping-particle":"","family":"Battisti","given":"David S","non-dropping-particle":"","parse-names":false,"suffix":""},{"dropping-particle":"","family":"Merrill","given":"Scott C","non-dropping-particle":"","parse-names":false,"suffix":""},{"dropping-particle":"","family":"Huey","given":"Raymond B","non-dropping-particle":"","parse-names":false,"suffix":""},{"dropping-particle":"","family":"Naylor","given":"Rosamond L","non-dropping-particle":"","parse-names":false,"suffix":""}],"container-title":"Science","id":"ITEM-1","issue":"6405","issued":{"date-parts":[["2018","8","31"]]},"page":"916-919","publisher":"American Association for the Advancement of Science","title":"Increase in crop losses to insect pests in a warming climate.","type":"article-journal","volume":"361"},"uris":["http://www.mendeley.com/documents/?uuid=d0245ab0-7748-4b80-adba-6638d52546b8"]}],"mendeley":{"formattedCitation":"(Deutsch et al., 2018)","plainTextFormattedCitation":"(Deutsch et al., 2018)","previouslyFormattedCitation":"(Deutsch et al., 2018)"},"properties":{"noteIndex":0},"schema":"https://github.com/citation-style-language/schema/raw/master/csl-citation.json"}</w:instrText>
      </w:r>
      <w:r w:rsidR="00187372">
        <w:fldChar w:fldCharType="separate"/>
      </w:r>
      <w:r w:rsidR="00187372" w:rsidRPr="00187372">
        <w:rPr>
          <w:noProof/>
        </w:rPr>
        <w:t>(Deutsch et al., 2018)</w:t>
      </w:r>
      <w:r w:rsidR="00187372">
        <w:fldChar w:fldCharType="end"/>
      </w:r>
      <w:r w:rsidR="005859AC">
        <w:t xml:space="preserve"> over</w:t>
      </w:r>
      <w:r w:rsidR="00187372">
        <w:t xml:space="preserve"> time</w:t>
      </w:r>
      <w:r w:rsidR="00272011">
        <w:t xml:space="preserve">. </w:t>
      </w:r>
    </w:p>
    <w:p w14:paraId="7D36A52B" w14:textId="48BBC086" w:rsidR="00727FD8" w:rsidRDefault="00727FD8" w:rsidP="001408E7">
      <w:pPr>
        <w:spacing w:line="480" w:lineRule="auto"/>
        <w:ind w:firstLine="720"/>
      </w:pPr>
      <w:r>
        <w:t>Changes in precipitation</w:t>
      </w:r>
      <w:r w:rsidR="00B70D84">
        <w:t>, on the other hand,</w:t>
      </w:r>
      <w:r w:rsidR="00C772A4">
        <w:t xml:space="preserve"> are less uniform across the globe</w:t>
      </w:r>
      <w:r w:rsidR="00446466">
        <w:t>,</w:t>
      </w:r>
      <w:r w:rsidR="00C772A4">
        <w:t xml:space="preserve"> with some regions seeing increases in precipitation and others seeing relative decreases </w:t>
      </w:r>
      <w:r w:rsidR="00C772A4">
        <w:fldChar w:fldCharType="begin" w:fldLock="1"/>
      </w:r>
      <w:r w:rsidR="006D2182">
        <w:instrText>ADDIN CSL_CITATION {"citationItems":[{"id":"ITEM-1","itemData":{"author":[{"dropping-particle":"","family":"IPCC","given":"","non-dropping-particle":"","parse-names":false,"suffix":""}],"id":"ITEM-1","issued":{"date-parts":[["2007"]]},"publisher-place":"Cambridge, United Kingdom","title":"Contribution of Working Group I to the Fourth Assessment Report of the Intergovernmental Panel on Climate Change, 2007","type":"report"},"uris":["http://www.mendeley.com/documents/?uuid=c8cbfb50-4c2c-4581-9222-7d2274c5b08f"]}],"mendeley":{"formattedCitation":"(IPCC, 2007)","plainTextFormattedCitation":"(IPCC, 2007)","previouslyFormattedCitation":"(IPCC, 2007)"},"properties":{"noteIndex":0},"schema":"https://github.com/citation-style-language/schema/raw/master/csl-citation.json"}</w:instrText>
      </w:r>
      <w:r w:rsidR="00C772A4">
        <w:fldChar w:fldCharType="separate"/>
      </w:r>
      <w:r w:rsidR="00C772A4" w:rsidRPr="00C772A4">
        <w:rPr>
          <w:noProof/>
        </w:rPr>
        <w:t>(IPCC, 2007)</w:t>
      </w:r>
      <w:r w:rsidR="00C772A4">
        <w:fldChar w:fldCharType="end"/>
      </w:r>
      <w:r w:rsidR="00C772A4">
        <w:t>. In addition, the predicted</w:t>
      </w:r>
      <w:r>
        <w:t xml:space="preserve"> effects on </w:t>
      </w:r>
      <w:r w:rsidR="0039074E">
        <w:t>insect populations</w:t>
      </w:r>
      <w:r w:rsidR="00C772A4">
        <w:t xml:space="preserve"> are less clear</w:t>
      </w:r>
      <w:r w:rsidR="0039074E">
        <w:t>, partly due to limited research relative to the effects of temperature</w:t>
      </w:r>
      <w:r w:rsidR="00187372">
        <w:t xml:space="preserve"> </w:t>
      </w:r>
      <w:r w:rsidR="00187372">
        <w:fldChar w:fldCharType="begin" w:fldLock="1"/>
      </w:r>
      <w:r w:rsidR="00633DAF">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2002)","previouslyFormattedCitation":"(Bale et al., 2002)"},"properties":{"noteIndex":0},"schema":"https://github.com/citation-style-language/schema/raw/master/csl-citation.json"}</w:instrText>
      </w:r>
      <w:r w:rsidR="00187372">
        <w:fldChar w:fldCharType="separate"/>
      </w:r>
      <w:r w:rsidR="00187372" w:rsidRPr="00187372">
        <w:rPr>
          <w:noProof/>
        </w:rPr>
        <w:t>(Bale et al., 2002)</w:t>
      </w:r>
      <w:r w:rsidR="00187372">
        <w:fldChar w:fldCharType="end"/>
      </w:r>
      <w:r>
        <w:t xml:space="preserve">. </w:t>
      </w:r>
      <w:r w:rsidR="00B70D84">
        <w:t>Precipitation</w:t>
      </w:r>
      <w:r w:rsidR="00802138">
        <w:t xml:space="preserve"> may</w:t>
      </w:r>
      <w:r w:rsidR="00B70D84">
        <w:t xml:space="preserve"> moderate the impacts of temperature through changing humidity. </w:t>
      </w:r>
      <w:r w:rsidR="0024343D">
        <w:t>Dry</w:t>
      </w:r>
      <w:r w:rsidR="000F4814">
        <w:t xml:space="preserve"> conditions </w:t>
      </w:r>
      <w:r w:rsidR="00802138">
        <w:t>can</w:t>
      </w:r>
      <w:r w:rsidR="000F4814">
        <w:t xml:space="preserve"> lead to increases in insect mortality due to</w:t>
      </w:r>
      <w:r>
        <w:t xml:space="preserve"> desiccation</w:t>
      </w:r>
      <w:r w:rsidR="000F4814">
        <w:t>,</w:t>
      </w:r>
      <w:r>
        <w:t xml:space="preserve"> </w:t>
      </w:r>
      <w:commentRangeStart w:id="1"/>
      <w:commentRangeStart w:id="2"/>
      <w:r w:rsidR="000F4814">
        <w:t>so in dry habitats,</w:t>
      </w:r>
      <w:r>
        <w:t xml:space="preserve"> increase</w:t>
      </w:r>
      <w:r w:rsidR="003B7CA8">
        <w:t>d</w:t>
      </w:r>
      <w:r>
        <w:t xml:space="preserve"> precipitation may result in increases in herbivore populations</w:t>
      </w:r>
      <w:commentRangeEnd w:id="1"/>
      <w:r w:rsidR="00F60F3E">
        <w:rPr>
          <w:rStyle w:val="CommentReference"/>
        </w:rPr>
        <w:commentReference w:id="1"/>
      </w:r>
      <w:commentRangeEnd w:id="2"/>
      <w:r w:rsidR="0024343D">
        <w:rPr>
          <w:rStyle w:val="CommentReference"/>
        </w:rPr>
        <w:commentReference w:id="2"/>
      </w:r>
      <w:r>
        <w:t xml:space="preserve"> </w:t>
      </w:r>
      <w:commentRangeStart w:id="3"/>
      <w:r w:rsidR="00187372">
        <w:fldChar w:fldCharType="begin" w:fldLock="1"/>
      </w:r>
      <w:r w:rsidR="00187372">
        <w:instrText>ADDIN CSL_CITATION {"citationItems":[{"id":"ITEM-1","itemData":{"DOI":"10.4039/Ent1021360-11","ISSN":"0008-347X","abstract":"A review and analysis of the literature showed that precipitation, or its absence, can regulate the numbers of or the damage by insect pests of annual crops in Canada in essentially four main ways: as soil moisture, when the insects are in the ground; as a mechanical factor that impinges directly on them when they are exposed; through its effects on foodplants; and through its effects on natural enemies of the pests. Though any one pest species may be influenced by two or more of these processes and in different ways by each depending on the stage of its life cycle that is affected, usually only one way is significant. Precipitation is so far of little value in forecasting pest situations reliably, but water in various forms has much potential for use as a pest control agent.","author":[{"dropping-particle":"","family":"Beirne","given":"Bryan P.","non-dropping-particle":"","parse-names":false,"suffix":""}],"container-title":"The Canadian Entomologist","id":"ITEM-1","issue":"11","issued":{"date-parts":[["1970","11","1"]]},"page":"1360-1373","title":"EFFECTS OF PRECIPITATION ON CROP INSECTS","type":"article-journal","volume":"102"},"uris":["http://www.mendeley.com/documents/?uuid=8310cbbd-d731-404a-8256-2076ee389234"]}],"mendeley":{"formattedCitation":"(Beirne, 1970)","plainTextFormattedCitation":"(Beirne, 1970)","previouslyFormattedCitation":"(Beirne, 1970)"},"properties":{"noteIndex":0},"schema":"https://github.com/citation-style-language/schema/raw/master/csl-citation.json"}</w:instrText>
      </w:r>
      <w:r w:rsidR="00187372">
        <w:fldChar w:fldCharType="separate"/>
      </w:r>
      <w:r w:rsidR="00187372" w:rsidRPr="00187372">
        <w:rPr>
          <w:noProof/>
        </w:rPr>
        <w:t>(Beirne, 1970)</w:t>
      </w:r>
      <w:r w:rsidR="00187372">
        <w:fldChar w:fldCharType="end"/>
      </w:r>
      <w:commentRangeEnd w:id="3"/>
      <w:r w:rsidR="00187372">
        <w:rPr>
          <w:rStyle w:val="CommentReference"/>
        </w:rPr>
        <w:commentReference w:id="3"/>
      </w:r>
      <w:r>
        <w:t>.</w:t>
      </w:r>
      <w:r w:rsidR="0024343D">
        <w:t xml:space="preserve"> </w:t>
      </w:r>
      <w:proofErr w:type="spellStart"/>
      <w:ins w:id="4" w:author="Scott, Eric R." w:date="2020-03-13T13:59:00Z">
        <w:r w:rsidR="0024343D">
          <w:t>Espeset</w:t>
        </w:r>
        <w:proofErr w:type="spellEnd"/>
        <w:r w:rsidR="0024343D">
          <w:t xml:space="preserve"> </w:t>
        </w:r>
      </w:ins>
      <w:ins w:id="5" w:author="Scott, Eric R." w:date="2020-03-13T13:57:00Z">
        <w:r w:rsidR="0024343D">
          <w:t xml:space="preserve">et </w:t>
        </w:r>
      </w:ins>
      <w:ins w:id="6" w:author="Scott, Eric R." w:date="2020-03-13T13:58:00Z">
        <w:r w:rsidR="0024343D">
          <w:t>al 2016 found that monarch butterflies benefitted from warm, humid springs in California</w:t>
        </w:r>
      </w:ins>
      <w:r>
        <w:t xml:space="preserve"> </w:t>
      </w:r>
      <w:r w:rsidR="000F4814">
        <w:t>However, precipitation and increased humidity</w:t>
      </w:r>
      <w:r w:rsidR="00802138">
        <w:t xml:space="preserve"> can also</w:t>
      </w:r>
      <w:r w:rsidR="000F4814">
        <w:t xml:space="preserve"> favor the spread of entomopathogenic fungi, which could reduce insect herbivore densities </w:t>
      </w:r>
      <w:r w:rsidR="000F4814">
        <w:fldChar w:fldCharType="begin" w:fldLock="1"/>
      </w:r>
      <w:r w:rsidR="00187372">
        <w:instrText>ADDIN CSL_CITATION {"citationItems":[{"id":"ITEM-1","itemData":{"author":[{"dropping-particle":"","family":"Goettel","given":"M S","non-dropping-particle":"","parse-names":false,"suffix":""},{"dropping-particle":"","family":"Glare","given":"T","non-dropping-particle":"","parse-names":false,"suffix":""}],"container-title":"Insect Control","id":"ITEM-1","issued":{"date-parts":[["2010"]]},"title":"11 Entomopathogenic Fungi and their Role in Regulation of Insect Populations","type":"article-journal"},"uris":["http://www.mendeley.com/documents/?uuid=340ead76-88b0-41d3-97e3-001b0213dc48"]}],"mendeley":{"formattedCitation":"(Goettel and Glare, 2010)","plainTextFormattedCitation":"(Goettel and Glare, 2010)","previouslyFormattedCitation":"(Goettel and Glare, 2010)"},"properties":{"noteIndex":0},"schema":"https://github.com/citation-style-language/schema/raw/master/csl-citation.json"}</w:instrText>
      </w:r>
      <w:r w:rsidR="000F4814">
        <w:fldChar w:fldCharType="separate"/>
      </w:r>
      <w:r w:rsidR="000F4814" w:rsidRPr="000F4814">
        <w:rPr>
          <w:noProof/>
        </w:rPr>
        <w:t>(Goettel and Glare, 2010)</w:t>
      </w:r>
      <w:r w:rsidR="000F4814">
        <w:fldChar w:fldCharType="end"/>
      </w:r>
      <w:r>
        <w:t>.</w:t>
      </w:r>
      <w:r w:rsidR="00633DAF">
        <w:t xml:space="preserve"> </w:t>
      </w:r>
    </w:p>
    <w:p w14:paraId="65D5BE1A" w14:textId="6F10D183" w:rsidR="00CD20AE" w:rsidRDefault="00CD20AE" w:rsidP="001408E7">
      <w:pPr>
        <w:spacing w:line="480" w:lineRule="auto"/>
        <w:ind w:firstLine="720"/>
      </w:pPr>
      <w:commentRangeStart w:id="7"/>
      <w:r>
        <w:t>[paragraph on increased variability in weather]</w:t>
      </w:r>
      <w:commentRangeEnd w:id="7"/>
      <w:r w:rsidR="00904EF8">
        <w:rPr>
          <w:rStyle w:val="CommentReference"/>
        </w:rPr>
        <w:commentReference w:id="7"/>
      </w:r>
    </w:p>
    <w:p w14:paraId="5A6B603A" w14:textId="1CF5BAC9" w:rsidR="00633DAF" w:rsidRDefault="00633DAF" w:rsidP="001408E7">
      <w:pPr>
        <w:spacing w:line="480" w:lineRule="auto"/>
        <w:ind w:firstLine="720"/>
      </w:pPr>
      <w:r>
        <w:t xml:space="preserve">The temperature optima of </w:t>
      </w:r>
      <w:r w:rsidR="00CD20AE">
        <w:t>insect herbivores and their host plants can differ</w:t>
      </w:r>
      <w:r>
        <w:t xml:space="preserve"> </w:t>
      </w:r>
      <w:r>
        <w:fldChar w:fldCharType="begin" w:fldLock="1"/>
      </w:r>
      <w:r w:rsidR="00DB4538">
        <w:instrText>ADDIN CSL_CITATION {"citationItems":[{"id":"ITEM-1","itemData":{"DOI":"10.1111/j.1600-0706.2009.17558.x","ISBN":"00301299\\n16000706","ISSN":"00301299","abstract":"Current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P.","non-dropping-particle":"","parse-names":false,"suffix":""}],"container-title":"Oikos","id":"ITEM-1","issue":"8","issued":{"date-parts":[["2009","8","1"]]},"page":"1121-1126","publisher":"Wiley/Blackwell (10.1111)","title":"The distribution and abundance of animal populations in a climate of uncertainty","type":"article-journal","volume":"118"},"uris":["http://www.mendeley.com/documents/?uuid=f0479f85-20cb-4113-9b89-5455feab2cd8"]}],"mendeley":{"formattedCitation":"(Berggren et al., 2009)","plainTextFormattedCitation":"(Berggren et al., 2009)","previouslyFormattedCitation":"(Berggren et al., 2009)"},"properties":{"noteIndex":0},"schema":"https://github.com/citation-style-language/schema/raw/master/csl-citation.json"}</w:instrText>
      </w:r>
      <w:r>
        <w:fldChar w:fldCharType="separate"/>
      </w:r>
      <w:r w:rsidRPr="00633DAF">
        <w:rPr>
          <w:noProof/>
        </w:rPr>
        <w:t>(Berggren et al., 2009)</w:t>
      </w:r>
      <w:r>
        <w:fldChar w:fldCharType="end"/>
      </w:r>
      <w:r>
        <w:t xml:space="preserve">. </w:t>
      </w:r>
      <w:r w:rsidR="00712230">
        <w:t>Although some degree of warming may improve plant growth, i</w:t>
      </w:r>
      <w:r>
        <w:t>nsect</w:t>
      </w:r>
      <w:r w:rsidR="00C82FF4">
        <w:t xml:space="preserve"> populations </w:t>
      </w:r>
      <w:r>
        <w:t xml:space="preserve">are predicted to benefit more from high temperatures than </w:t>
      </w:r>
      <w:r w:rsidR="00CD20AE">
        <w:t xml:space="preserve">their host </w:t>
      </w:r>
      <w:r>
        <w:t>plants</w:t>
      </w:r>
      <w:r w:rsidR="00712230">
        <w:t>. At high temperatures that are beneficial to herbivores, plants are likely to experience increased respiration and decreased photosynthetic efficiency due to photorespiration</w:t>
      </w:r>
      <w:r w:rsidR="00BB50CC">
        <w:t xml:space="preserve">, thus decreasing their growth rate relative to their insect herbivores </w:t>
      </w:r>
      <w:r w:rsidR="00BB50CC">
        <w:fldChar w:fldCharType="begin" w:fldLock="1"/>
      </w:r>
      <w:r w:rsidR="00BB50CC">
        <w:instrText>ADDIN CSL_CITATION {"citationItems":[{"id":"ITEM-1","itemData":{"DOI":"10.1111/j.1600-0706.2009.17558.x","ISBN":"00301299\\n16000706","ISSN":"00301299","abstract":"Current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P.","non-dropping-particle":"","parse-names":false,"suffix":""}],"container-title":"Oikos","id":"ITEM-1","issue":"8","issued":{"date-parts":[["2009","8","1"]]},"page":"1121-1126","publisher":"Wiley/Blackwell (10.1111)","title":"The distribution and abundance of animal populations in a climate of uncertainty","type":"article-journal","volume":"118"},"uris":["http://www.mendeley.com/documents/?uuid=f0479f85-20cb-4113-9b89-5455feab2cd8"]}],"mendeley":{"formattedCitation":"(Berggren et al., 2009)","plainTextFormattedCitation":"(Berggren et al., 2009)","previouslyFormattedCitation":"(Berggren et al., 2009)"},"properties":{"noteIndex":0},"schema":"https://github.com/citation-style-language/schema/raw/master/csl-citation.json"}</w:instrText>
      </w:r>
      <w:r w:rsidR="00BB50CC">
        <w:fldChar w:fldCharType="separate"/>
      </w:r>
      <w:r w:rsidR="00BB50CC" w:rsidRPr="00BB50CC">
        <w:rPr>
          <w:noProof/>
        </w:rPr>
        <w:t>(Berggren et al., 2009)</w:t>
      </w:r>
      <w:r w:rsidR="00BB50CC">
        <w:fldChar w:fldCharType="end"/>
      </w:r>
      <w:r w:rsidR="00BB50CC">
        <w:t>.</w:t>
      </w:r>
      <w:r w:rsidR="00712230">
        <w:t xml:space="preserve"> Because many herbivores feed exclusively on developing plant tissue, high temperatures may increase herbivory as a combined function of increased herbivore densities and either increased rates of </w:t>
      </w:r>
      <w:r w:rsidR="00712230">
        <w:lastRenderedPageBreak/>
        <w:t>leaf maturation or decreased plant growth</w:t>
      </w:r>
      <w:r w:rsidR="00BB50CC">
        <w:t>, both of which would reduce availability of young leaves</w:t>
      </w:r>
      <w:r w:rsidR="00712230">
        <w:t xml:space="preserve"> </w:t>
      </w:r>
      <w:r w:rsidR="00712230">
        <w:fldChar w:fldCharType="begin" w:fldLock="1"/>
      </w:r>
      <w:r w:rsidR="00BB50CC">
        <w:instrText>ADDIN CSL_CITATION {"citationItems":[{"id":"ITEM-1","itemData":{"DOI":"10.1111/j.1600-0706.2009.17558.x","ISBN":"00301299\\n16000706","ISSN":"00301299","abstract":"Current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P.","non-dropping-particle":"","parse-names":false,"suffix":""}],"container-title":"Oikos","id":"ITEM-1","issue":"8","issued":{"date-parts":[["2009","8","1"]]},"page":"1121-1126","publisher":"Wiley/Blackwell (10.1111)","title":"The distribution and abundance of animal populations in a climate of uncertainty","type":"article-journal","volume":"118"},"uris":["http://www.mendeley.com/documents/?uuid=f0479f85-20cb-4113-9b89-5455feab2cd8"]},{"id":"ITEM-2","itemData":{"DOI":"10.1046/j.1365-2486.2002.00451.x","ISSN":"1354-1013","abstract":"...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Biology","id":"ITEM-2","issue":"1","issued":{"date-parts":[["2002","1","1"]]},"note":"Hotter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herbivores","type":"article-journal","volume":"8"},"uris":["http://www.mendeley.com/documents/?uuid=bbb5abdb-bf87-45bb-ab81-279a77d148d4"]}],"mendeley":{"formattedCitation":"(Bale et al., 2002; Berggren et al., 2009)","plainTextFormattedCitation":"(Bale et al., 2002; Berggren et al., 2009)","previouslyFormattedCitation":"(Bale et al., 2002; Berggren et al., 2009)"},"properties":{"noteIndex":0},"schema":"https://github.com/citation-style-language/schema/raw/master/csl-citation.json"}</w:instrText>
      </w:r>
      <w:r w:rsidR="00712230">
        <w:fldChar w:fldCharType="separate"/>
      </w:r>
      <w:r w:rsidR="00712230" w:rsidRPr="00712230">
        <w:rPr>
          <w:noProof/>
        </w:rPr>
        <w:t>(Bale et al., 2002; Berggren et al., 2009)</w:t>
      </w:r>
      <w:r w:rsidR="00712230">
        <w:fldChar w:fldCharType="end"/>
      </w:r>
      <w:r w:rsidR="00712230">
        <w:t>.</w:t>
      </w:r>
      <w:r w:rsidR="00464C81">
        <w:t xml:space="preserve">. </w:t>
      </w:r>
    </w:p>
    <w:p w14:paraId="30CDC9EE" w14:textId="1A0B7223" w:rsidR="00CD20AE" w:rsidRDefault="00CD20AE" w:rsidP="00CD20AE">
      <w:pPr>
        <w:spacing w:line="480" w:lineRule="auto"/>
        <w:ind w:firstLine="720"/>
      </w:pPr>
      <w:commentRangeStart w:id="8"/>
      <w:r>
        <w:t>For many organisms it is difficult to study effects of climate change on abundance because they have long lifespans</w:t>
      </w:r>
      <w:commentRangeEnd w:id="8"/>
      <w:r>
        <w:rPr>
          <w:rStyle w:val="CommentReference"/>
        </w:rPr>
        <w:commentReference w:id="8"/>
      </w:r>
      <w:r>
        <w:t xml:space="preserve">.  However, multivoltine insects may offer an opportunity to study the effects of changes in temperature and precipitation over a shorter time scale.  Multivoltine </w:t>
      </w:r>
      <w:proofErr w:type="gramStart"/>
      <w:r>
        <w:t>insects</w:t>
      </w:r>
      <w:proofErr w:type="gramEnd"/>
      <w:r>
        <w:t xml:space="preserve"> complete multiple generations per season, with each generation experiencing a unique climate history. Multivoltine insects are predicted to benefit from climate change because of the potential to add additional generations due to advancing phenology  </w:t>
      </w:r>
      <w:r>
        <w:fldChar w:fldCharType="begin" w:fldLock="1"/>
      </w:r>
      <w:r>
        <w:instrText>ADDIN CSL_CITATION {"citationItems":[{"id":"ITEM-1","itemData":{"DOI":"10.1111/j.1365-2486.2008.01561.x","ISSN":"13541013","abstract":"Climate change can cause major changes to the dynamics of individual species and to those communities in which they interact. One effect of increasing temperatures is on insect voltinism, with the logical assumption that increases in surface temperatures would permit multivoltine species to increase the number of generations per year. Though insect development is primarily driven by temperature, most multivoltine insect species rely on photoperiodic cues, which do not change from year-to-year or in response to climate warming, to initiate diapause. Thus, the relationship between climate change and voltinism could be complex. We use a phenology model for grape berry moth, Paralobesia viteana (Clemens), which incorporates temperature-dependent development and diapause termination, and photoperiod-dependent diapause induction, to explore historical patterns in year-to-year voltinism fluctuations. We then extend this model to predict voltinism under varying scenarios of climate change to show the importance of both the quality and quantity of accumulated heat units. We also illustrate that increases in mean surface temperatures &gt; 2°C can have dramatic effects on insect voltinism by causing a shift in the ovipositional period that currently is subject to diapause-inducing photoperiods. © 2008 The Authors Journal compilation © 2008 Blackwell Publishing Ltd.","author":[{"dropping-particle":"","family":"Tobin","given":"Patrick C.","non-dropping-particle":"","parse-names":false,"suffix":""},{"dropping-particle":"","family":"Nagarkatti","given":"Sudha","non-dropping-particle":"","parse-names":false,"suffix":""},{"dropping-particle":"","family":"Loeb","given":"Greg","non-dropping-particle":"","parse-names":false,"suffix":""},{"dropping-particle":"","family":"Saunders","given":"Michael C.","non-dropping-particle":"","parse-names":false,"suffix":""}],"container-title":"Global Change Biology","id":"ITEM-1","issue":"5","issued":{"date-parts":[["2008"]]},"page":"951-957","title":"Historical and projected interactions between climate change and insect voltinism in a multivoltine species","type":"article-journal","volume":"14"},"uris":["http://www.mendeley.com/documents/?uuid=820a5852-eb28-4541-a210-c11f886ffa16"]},{"id":"ITEM-2","itemData":{"DOI":"10.1046/j.1365-2486.2002.00451.x","ISSN":"1354-1013","abstract":"...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Biology","id":"ITEM-2","issue":"1","issued":{"date-parts":[["2002","1","1"]]},"note":"Hotter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herbivores","type":"article-journal","volume":"8"},"uris":["http://www.mendeley.com/documents/?uuid=bbb5abdb-bf87-45bb-ab81-279a77d148d4"]},{"id":"ITEM-3","itemData":{"DOI":"10.1111/gcb.14959","ISSN":"13652486","abstract":"A rapidly changing climate has the potential to interfere with the timing of environmental cues that ectothermic organisms rely on to initiate and regulate life history events. Short-lived ectotherms that exhibit plasticity in their life history could increase the number of generations per year under warming climate. If many individuals successfully complete an additional generation, the population experiences an additional opportunity to grow, and a warming climate could lead to a demographic bonanza. However, these plastic responses could become maladaptive in temperate regions, where a warmer climate could trigger a developmental pathway that cannot be completed within the growing season, referred to as a developmental trap. Here we incorporated detailed demography into commonly used photothermal models to evaluate these demographic consequences of phenological shifts due to a warming climate on the formerly widespread, multivoltine butterfly (Pieris oleracea). Using species-specific temperature- and photoperiod-sensitive vital rates, we estimated the number of generations per year and population growth rate over the set of climate conditions experienced during the past 38 years. We predicted that populations in the southern portion of its range have added a fourth generation in recent years, resulting in higher annual population growth rates (demographic bonanzas). We predicted that populations in the Northeast United States have experienced developmental traps, where increases in the thermal window initially caused mortality of the final generation and reduced growth rates. These populations may recover if more growing degree days are added to the year. Our framework for incorporating detailed demography into commonly used photothermal models demonstrates the importance of using both demography and phenology to predict consequences of phenological shifts.","author":[{"dropping-particle":"","family":"Kerr","given":"Natalie Z.","non-dropping-particle":"","parse-names":false,"suffix":""},{"dropping-particle":"","family":"Wepprich","given":"Tyson","non-dropping-particle":"","parse-names":false,"suffix":""},{"dropping-particle":"","family":"Grevstad","given":"Fritzi S.","non-dropping-particle":"","parse-names":false,"suffix":""},{"dropping-particle":"","family":"Dopman","given":"Erik B.","non-dropping-particle":"","parse-names":false,"suffix":""},{"dropping-particle":"","family":"Chew","given":"Frances S.","non-dropping-particle":"","parse-names":false,"suffix":""},{"dropping-particle":"","family":"Crone","given":"Elizabeth E.","non-dropping-particle":"","parse-names":false,"suffix":""}],"container-title":"Global Change Biology","id":"ITEM-3","issue":"October 2019","issued":{"date-parts":[["2019"]]},"page":"1-14","title":"Developmental trap or demographic bonanza? Opposing consequences of earlier phenology in a changing climate for a multivoltine butterfly","type":"article-journal"},"uris":["http://www.mendeley.com/documents/?uuid=82da764e-b5ca-470e-9fef-c8be5330ed2e"]},{"id":"ITEM-4","itemData":{"DOI":"10.1038/s41467-019-12479-w","ISSN":"20411723","abstract":"Advances in phenology (the annual timing of species’ life-cycles) in response to climate change are generally viewed as bioindicators of climate change, but have not been considered as predictors of range expansions. Here, we show that phenology advances combine with the number of reproductive cycles per year (voltinism) to shape abundance and distribution trends in 130 species of British Lepidoptera, in response to ~0.5 °C spring-temperature warming between 1995 and 2014. Early adult emergence in warm years resulted in increased within- and between-year population growth for species with multiple reproductive cycles per year (n = 39 multivoltine species). By contrast, early emergence had neutral or negative consequences for species with a single annual reproductive cycle (n = 91 univoltine species), depending on habitat specialisation. We conclude that phenology advances facilitate polewards range expansions in species exhibiting plasticity for both phenology and voltinism, but may inhibit expansion by less flexible species.","author":[{"dropping-particle":"","family":"Macgregor","given":"Callum J.","non-dropping-particle":"","parse-names":false,"suffix":""},{"dropping-particle":"","family":"Thomas","given":"Chris D.","non-dropping-particle":"","parse-names":false,"suffix":""},{"dropping-particle":"","family":"Roy","given":"David B.","non-dropping-particle":"","parse-names":false,"suffix":""},{"dropping-particle":"","family":"Beaumont","given":"Mark A.","non-dropping-particle":"","parse-names":false,"suffix":""},{"dropping-particle":"","family":"Bell","given":"James R.","non-dropping-particle":"","parse-names":false,"suffix":""},{"dropping-particle":"","family":"Brereton","given":"Tom","non-dropping-particle":"","parse-names":false,"suffix":""},{"dropping-particle":"","family":"Bridle","given":"Jon R.","non-dropping-particle":"","parse-names":false,"suffix":""},{"dropping-particle":"","family":"Dytham","given":"Calvin","non-dropping-particle":"","parse-names":false,"suffix":""},{"dropping-particle":"","family":"Fox","given":"Richard","non-dropping-particle":"","parse-names":false,"suffix":""},{"dropping-particle":"","family":"Gotthard","given":"Karl","non-dropping-particle":"","parse-names":false,"suffix":""},{"dropping-particle":"","family":"Hoffmann","given":"Ary A.","non-dropping-particle":"","parse-names":false,"suffix":""},{"dropping-particle":"","family":"Martin","given":"Geoff","non-dropping-particle":"","parse-names":false,"suffix":""},{"dropping-particle":"","family":"Middlebrook","given":"Ian","non-dropping-particle":"","parse-names":false,"suffix":""},{"dropping-particle":"","family":"Nylin","given":"Sӧren","non-dropping-particle":"","parse-names":false,"suffix":""},{"dropping-particle":"","family":"Platts","given":"Philip J.","non-dropping-particle":"","parse-names":false,"suffix":""},{"dropping-particle":"","family":"Rasteiro","given":"Rita","non-dropping-particle":"","parse-names":false,"suffix":""},{"dropping-particle":"","family":"Saccheri","given":"Ilik J.","non-dropping-particle":"","parse-names":false,"suffix":""},{"dropping-particle":"","family":"Villoutreix","given":"Romain","non-dropping-particle":"","parse-names":false,"suffix":""},{"dropping-particle":"","family":"Wheat","given":"Christopher W.","non-dropping-particle":"","parse-names":false,"suffix":""},{"dropping-particle":"","family":"Hill","given":"Jane K.","non-dropping-particle":"","parse-names":false,"suffix":""}],"container-title":"Nature Communications","id":"ITEM-4","issue":"1","issued":{"date-parts":[["2019"]]},"title":"Climate-induced phenology shifts linked to range expansions in species with multiple reproductive cycles per year","type":"article-journal","volume":"10"},"uris":["http://www.mendeley.com/documents/?uuid=9032fa42-9473-477f-ae16-2ce9b2146cd9"]}],"mendeley":{"formattedCitation":"(Bale et al., 2002; Kerr et al., 2019; Macgregor et al., 2019; Tobin et al., 2008)","plainTextFormattedCitation":"(Bale et al., 2002; Kerr et al., 2019; Macgregor et al., 2019; Tobin et al., 2008)","previouslyFormattedCitation":"(Bale et al., 2002; Kerr et al., 2019; Macgregor et al., 2019; Tobin et al., 2008)"},"properties":{"noteIndex":0},"schema":"https://github.com/citation-style-language/schema/raw/master/csl-citation.json"}</w:instrText>
      </w:r>
      <w:r>
        <w:fldChar w:fldCharType="separate"/>
      </w:r>
      <w:r w:rsidRPr="00C772A4">
        <w:rPr>
          <w:noProof/>
        </w:rPr>
        <w:t>(Bale et al., 2002; Kerr et al., 2019; Macgregor et al., 2019; Tobin et al., 2008)</w:t>
      </w:r>
      <w:r>
        <w:fldChar w:fldCharType="end"/>
      </w:r>
      <w:r>
        <w:t>.  However, weather conditions within a year may affect the abundance of multivoltine insects independently from mean yearly trends in temperature and precipitation. For example, infestation severity on crops by the migratory, multivoltine, polyphagous crop pest, the potato leafhopper (</w:t>
      </w:r>
      <w:r>
        <w:rPr>
          <w:i/>
          <w:iCs/>
        </w:rPr>
        <w:t xml:space="preserve">Empoasca </w:t>
      </w:r>
      <w:proofErr w:type="spellStart"/>
      <w:r>
        <w:rPr>
          <w:i/>
          <w:iCs/>
        </w:rPr>
        <w:t>fabae</w:t>
      </w:r>
      <w:proofErr w:type="spellEnd"/>
      <w:r>
        <w:t xml:space="preserve">) </w:t>
      </w:r>
      <w:commentRangeStart w:id="9"/>
      <w:ins w:id="10" w:author="Scott, Eric R." w:date="2020-03-11T17:29:00Z">
        <w:r>
          <w:t xml:space="preserve">is less affected by </w:t>
        </w:r>
      </w:ins>
      <w:ins w:id="11" w:author="Scott, Eric R." w:date="2020-03-11T17:30:00Z">
        <w:r>
          <w:t>advancing phenology caused by yearly warming than by within season temperatures</w:t>
        </w:r>
      </w:ins>
      <w:del w:id="12" w:author="Scott, Eric R." w:date="2020-03-11T17:26:00Z">
        <w:r w:rsidDel="00D0778B">
          <w:delText xml:space="preserve"> </w:delText>
        </w:r>
        <w:commentRangeEnd w:id="9"/>
        <w:r w:rsidDel="00D0778B">
          <w:rPr>
            <w:rStyle w:val="CommentReference"/>
          </w:rPr>
          <w:commentReference w:id="9"/>
        </w:r>
      </w:del>
      <w:r>
        <w:fldChar w:fldCharType="begin" w:fldLock="1"/>
      </w:r>
      <w:r>
        <w:instrText>ADDIN CSL_CITATION {"citationItems":[{"id":"ITEM-1","itemData":{"DOI":"10.1371/journal.pone.0124915","ISSN":"1932-6203","abstract":"Climate change can benefit individual species, but when pest species are enhanced by warmer temperatures agricultural productivity may be placed at greater risk. We analyzed the effects of temperature anomaly on arrival date and infestation severity of potato leafhopper, Empoasca fabae Harris, a classic new world long distance migrant, and a significant pest in several agricultural crops. We compiled E. fabae arrival dates and infestation severity data at different states in USA from existing literature reviews and agricultural extension records from 1951-2012, and examined the influence of temperature anomalies at each target state or overwintering range on the date of arrival and severity of infestation. Average E. fabae arrival date at different states reveal a clear trend along the south-north axis, with earliest arrival closest to the overwintering range. E. fabae arrival has advanced by 10 days over the last 62 years. E. fabae arrived earlier in warmer years in relation to each target state level temperature anomaly (3.0 days / °C increase in temperature anomaly). Increased temperature had a significant and positive effect on the severity of infestation, and arrival date had a marginal negative effect on severity. These relationships suggest that continued warming could advance the time of E. fabae colonization and increase their impact on affected crops.","author":[{"dropping-particle":"","family":"Baker","given":"Mitchell B.","non-dropping-particle":"","parse-names":false,"suffix":""},{"dropping-particle":"","family":"Venugopal","given":"P. Dilip","non-dropping-particle":"","parse-names":false,"suffix":""},{"dropping-particle":"","family":"Lamp","given":"William O.","non-dropping-particle":"","parse-names":false,"suffix":""}],"container-title":"PLOS ONE","editor":[{"dropping-particle":"","family":"Kuntner","given":"Matjaž","non-dropping-particle":"","parse-names":false,"suffix":""}],"id":"ITEM-1","issue":"5","issued":{"date-parts":[["2015","5","13"]]},"note":"E.fabae is arriving earlier over time (fig 2). This is because of warming (fig 3).\n\nwithin-season temperature increases severity of infestation. Earlier arrival date also increases infestation severeity.\n\nBUT temperature durring season has greater impact than phenology.","page":"e0124915","publisher":"Public Library of Science","title":"Climate Change and Phenology: &lt;i&gt;Empoasca fabae&lt;/i&gt; (Hemiptera: Cicadellidae) Migration and Severity of Impact","type":"article-journal","volume":"10"},"uris":["http://www.mendeley.com/documents/?uuid=6e25c540-69c9-47eb-a59d-c287c2040f2f"]}],"mendeley":{"formattedCitation":"(Baker et al., 2015)","plainTextFormattedCitation":"(Baker et al., 2015)","previouslyFormattedCitation":"(Baker et al., 2015)"},"properties":{"noteIndex":0},"schema":"https://github.com/citation-style-language/schema/raw/master/csl-citation.json"}</w:instrText>
      </w:r>
      <w:r>
        <w:fldChar w:fldCharType="separate"/>
      </w:r>
      <w:r w:rsidRPr="00802138">
        <w:rPr>
          <w:noProof/>
        </w:rPr>
        <w:t>(Baker et al., 2015)</w:t>
      </w:r>
      <w:r>
        <w:fldChar w:fldCharType="end"/>
      </w:r>
      <w:r>
        <w:t xml:space="preserve">. </w:t>
      </w:r>
      <w:ins w:id="13" w:author="Scott, Eric R." w:date="2020-03-11T17:30:00Z">
        <w:r>
          <w:t>[DIRECTION OF EFFECT? HIGH TEMPS = MORE HOPPERS?].</w:t>
        </w:r>
      </w:ins>
      <w:r>
        <w:t xml:space="preserve"> By aggregating measures across a growing season (and therefore multiple generations) we lose information on responses to weather at a time scale more appropriate to multivoltine insects. </w:t>
      </w:r>
    </w:p>
    <w:p w14:paraId="44265645" w14:textId="282975EE" w:rsidR="00904EF8" w:rsidRDefault="00904EF8" w:rsidP="00CD20AE">
      <w:pPr>
        <w:spacing w:line="480" w:lineRule="auto"/>
        <w:ind w:firstLine="720"/>
      </w:pPr>
      <w:r w:rsidRPr="00904EF8">
        <w:rPr>
          <w:highlight w:val="yellow"/>
        </w:rPr>
        <w:t>[Different life stages effected differently?  Why are we looking for lagged effects?]</w:t>
      </w:r>
    </w:p>
    <w:p w14:paraId="5AD29DE4" w14:textId="297A6058" w:rsidR="00F518D4" w:rsidRDefault="00C772A4" w:rsidP="001408E7">
      <w:pPr>
        <w:spacing w:line="480" w:lineRule="auto"/>
        <w:ind w:firstLine="720"/>
      </w:pPr>
      <w:r>
        <w:t>[</w:t>
      </w:r>
      <w:r w:rsidR="00892350" w:rsidRPr="00BB50CC">
        <w:rPr>
          <w:highlight w:val="yellow"/>
          <w:rPrChange w:id="14" w:author="Scott, Eric R." w:date="2020-03-11T17:48:00Z">
            <w:rPr/>
          </w:rPrChange>
        </w:rPr>
        <w:t xml:space="preserve">sentences about how </w:t>
      </w:r>
      <w:r w:rsidRPr="00BB50CC">
        <w:rPr>
          <w:highlight w:val="yellow"/>
          <w:rPrChange w:id="15" w:author="Scott, Eric R." w:date="2020-03-11T17:48:00Z">
            <w:rPr/>
          </w:rPrChange>
        </w:rPr>
        <w:t>insect</w:t>
      </w:r>
      <w:r w:rsidR="00892350" w:rsidRPr="00BB50CC">
        <w:rPr>
          <w:highlight w:val="yellow"/>
          <w:rPrChange w:id="16" w:author="Scott, Eric R." w:date="2020-03-11T17:48:00Z">
            <w:rPr/>
          </w:rPrChange>
        </w:rPr>
        <w:t xml:space="preserve"> herbivory</w:t>
      </w:r>
      <w:r w:rsidRPr="00BB50CC">
        <w:rPr>
          <w:highlight w:val="yellow"/>
          <w:rPrChange w:id="17" w:author="Scott, Eric R." w:date="2020-03-11T17:48:00Z">
            <w:rPr/>
          </w:rPrChange>
        </w:rPr>
        <w:t xml:space="preserve"> not only </w:t>
      </w:r>
      <w:r w:rsidR="00892350" w:rsidRPr="00BB50CC">
        <w:rPr>
          <w:highlight w:val="yellow"/>
          <w:rPrChange w:id="18" w:author="Scott, Eric R." w:date="2020-03-11T17:48:00Z">
            <w:rPr/>
          </w:rPrChange>
        </w:rPr>
        <w:t>effects plants</w:t>
      </w:r>
      <w:r w:rsidRPr="00BB50CC">
        <w:rPr>
          <w:highlight w:val="yellow"/>
          <w:rPrChange w:id="19" w:author="Scott, Eric R." w:date="2020-03-11T17:48:00Z">
            <w:rPr/>
          </w:rPrChange>
        </w:rPr>
        <w:t xml:space="preserve"> through consumptive effects, but also </w:t>
      </w:r>
      <w:r w:rsidR="00892350" w:rsidRPr="00BB50CC">
        <w:rPr>
          <w:highlight w:val="yellow"/>
          <w:rPrChange w:id="20" w:author="Scott, Eric R." w:date="2020-03-11T17:48:00Z">
            <w:rPr/>
          </w:rPrChange>
        </w:rPr>
        <w:t>through induced changes in metabolite profiles</w:t>
      </w:r>
      <w:r>
        <w:t xml:space="preserve">]. </w:t>
      </w:r>
      <w:r w:rsidR="00F518D4">
        <w:t xml:space="preserve">Plant secondary metabolite blends are also important in some agricultural systems, where they are the prime determinants of crop quality.  Tea quality, for example, is determined primarily by the concentrations and </w:t>
      </w:r>
      <w:r w:rsidR="00F518D4">
        <w:lastRenderedPageBreak/>
        <w:t xml:space="preserve">composition of volatiles, catechins, methylxanthines, and amino acids.  In some tea cropping systems, metabolite blend can be more </w:t>
      </w:r>
      <w:r w:rsidR="00BD6EC0">
        <w:t>valuable</w:t>
      </w:r>
      <w:r w:rsidR="00F518D4">
        <w:t xml:space="preserve"> than crop yield, resulting in farmers sacrificing yield to maximize quality in a number of ways </w:t>
      </w:r>
      <w:r w:rsidR="006D7D16">
        <w:fldChar w:fldCharType="begin" w:fldLock="1"/>
      </w:r>
      <w:r w:rsidR="006D7D16">
        <w:instrText>ADDIN CSL_CITATION {"citationItems":[{"id":"ITEM-1","itemData":{"DOI":"10.1371/journal.pone.0109126","ISBN":"1932-6203","ISSN":"1932-6203","PMID":"25286362","abstract":"Climate change is impacting agro-ecosystems, crops, and farmer livelihoods in communities worldwide. While it is well understood that more frequent and intense climate events in many areas are resulting in a decline in crop yields, the impact on crop quality is less acknowledged, yet it is critical for food systems that benefit both farmers and consumers through high-quality products. This study examines tea (Camellia sinensis; Theaceae), the world's most widely consumed beverage after water, as a study system to measure effects of seasonal precipitation variability on crop functional quality and associated farmer knowledge, preferences, and livelihoods. Sampling was conducted in a major tea producing area of China during an extreme drought through the onset of the East Asian Monsoon in order to capture effects of extreme climate events that are likely to become more frequent with climate change. Compared to the spring drought, tea growth during the monsoon period was up to 50% higher. Concurrently, concentrations of catechin and methylxanthine secondary metabolites, major compounds that determine tea functional quality, were up to 50% lower during the monsoon while total phenolic concentrations and antioxidant activity increased. The inverse relationship between tea growth and concentrations of individual secondary metabolites suggests a dilution effect of precipitation on tea quality. The decrease in concentrations of tea secondary metabolites was accompanied by reduced farmer preference on the basis of sensory characteristics as well as a decline of up to 50% in household income from tea sales. Farmer surveys indicate a high degree of agreement regarding climate patterns and the effects of precipitation on tea yields and quality. Extrapolating findings from this seasonal study to long-term climate scenario projections suggests that farmers and consumers face variable implications with forecasted precipitation scenarios and calls for research on management practices to facilitate climate adaptation for sustainable crop production.","author":[{"dropping-particle":"","family":"Ahmed","given":"Selena","non-dropping-particle":"","parse-names":false,"suffix":""},{"dropping-particle":"","family":"Stepp","given":"John Richard","non-dropping-particle":"","parse-names":false,"suffix":""},{"dropping-particle":"","family":"Orians","given":"Colin Mark","non-dropping-particle":"","parse-names":false,"suffix":""},{"dropping-particle":"","family":"Griffin","given":"Timothy","non-dropping-particle":"","parse-names":false,"suffix":""},{"dropping-particle":"","family":"Matyas","given":"Corene","non-dropping-particle":"","parse-names":false,"suffix":""},{"dropping-particle":"","family":"Robbat","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dropping-particle":"","family":"Robbat Jr","given":"Albert","non-dropping-particle":"","parse-names":false,"suffix":""},{"dropping-particle":"","family":"Cash","given":"Sean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container-title":"PLoS ONE","editor":[{"dropping-particle":"","family":"Kriticos","given":"Darren John","non-dropping-particle":"","parse-names":false,"suffix":""}],"id":"ITEM-1","issue":"10","issued":{"date-parts":[["2014","10","6"]]},"page":"e109126","publisher":"Public Library of Science","title":"Effects of Extreme Climate Events on Tea (&lt;i&gt;Camellia sinensis&lt;/i&gt;) Functional Quality Validate Indigenous Farmer Knowledge and Sensory Preferences in Tropical China","type":"article-journal","volume":"9"},"uris":["http://www.mendeley.com/documents/?uuid=9998d6ae-9b8e-4afa-bfdc-7801cd3cd909"]},{"id":"ITEM-2","itemData":{"DOI":"10.1271/bbb.60708","ISSN":"0916-8451","PMID":"17587678","abstract":"Oriental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Biochemistry","id":"ITEM-2","issue":"6","issued":{"date-parts":[["2007","5","22"]]},"page":"1476-1486","publisher":"Japan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Beauty”","type":"article-journal","volume":"71"},"uris":["http://www.mendeley.com/documents/?uuid=2034d795-7f95-4ade-97b3-bf085b00e2a6"]},{"id":"ITEM-3","itemData":{"DOI":"10.1093/oxfordjournals.pcp.a076087","ISSN":"1471-9053","abstract":"... tea leaves as raw materials of Gyokuro, fine green tea , and Matcha , ceremony tea ... This procedure makes the teas comparatively less astringent and provides them with a characteristic ... the effect of the treatment, the catechin accumulations in the newly developing tea shoots were ...","author":[{"dropping-particle":"","family":"Saijo","given":"Ryoyasu","non-dropping-particle":"","parse-names":false,"suffix":""}],"container-title":"Plant and Cell Physiology","id":"ITEM-3","issue":"6","issued":{"date-parts":[["1980","9","1"]]},"page":"989-998","publisher":"Oxford University Press","title":"Effect of shade treatment on biosynthesis of catechins in tea plants","type":"article-journal","volume":"21"},"uris":["http://www.mendeley.com/documents/?uuid=fa919156-36ed-4692-bc6f-aec04d22c01d"]}],"mendeley":{"formattedCitation":"(Ahmed et al., 2014; Cho et al., 2007; Saijo, 1980)","plainTextFormattedCitation":"(Ahmed et al., 2014; Cho et al., 2007; Saijo, 1980)","previouslyFormattedCitation":"(Ahmed et al., 2014; Cho et al., 2007; Saijo, 1980)"},"properties":{"noteIndex":0},"schema":"https://github.com/citation-style-language/schema/raw/master/csl-citation.json"}</w:instrText>
      </w:r>
      <w:r w:rsidR="006D7D16">
        <w:fldChar w:fldCharType="separate"/>
      </w:r>
      <w:r w:rsidR="006D7D16" w:rsidRPr="006D7D16">
        <w:rPr>
          <w:noProof/>
        </w:rPr>
        <w:t>(Ahmed et al., 2014; Cho et al., 2007; Saijo, 1980)</w:t>
      </w:r>
      <w:r w:rsidR="006D7D16">
        <w:fldChar w:fldCharType="end"/>
      </w:r>
      <w:r w:rsidR="006D7D16">
        <w:t>.</w:t>
      </w:r>
      <w:r w:rsidR="00F518D4">
        <w:t xml:space="preserve"> One strategy unique to tea originates in northern Taiwan and involves farmers allowing and encouraging </w:t>
      </w:r>
      <w:r>
        <w:t xml:space="preserve">damage by the </w:t>
      </w:r>
      <w:r w:rsidR="00F518D4">
        <w:t>tea green leafhopper (</w:t>
      </w:r>
      <w:r w:rsidR="00F518D4" w:rsidRPr="006D7D16">
        <w:rPr>
          <w:i/>
          <w:iCs/>
        </w:rPr>
        <w:t>Empoasca onukii</w:t>
      </w:r>
      <w:r w:rsidR="00F518D4">
        <w:t>) in order to induce secondary metabolite production</w:t>
      </w:r>
      <w:r w:rsidR="006D7D16">
        <w:t xml:space="preserve"> </w:t>
      </w:r>
      <w:r w:rsidR="006D7D16">
        <w:fldChar w:fldCharType="begin" w:fldLock="1"/>
      </w:r>
      <w:r w:rsidR="00727FD8">
        <w:instrText>ADDIN CSL_CITATION {"citationItems":[{"id":"ITEM-1","itemData":{"DOI":"10.1271/bbb.60708","ISSN":"0916-8451","PMID":"17587678","abstract":"Oriental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Biochemistry","id":"ITEM-1","issue":"6","issued":{"date-parts":[["2007","5","22"]]},"page":"1476-1486","publisher":"Japan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Beauty”","type":"article-journal","volume":"71"},"uris":["http://www.mendeley.com/documents/?uuid=2034d795-7f95-4ade-97b3-bf085b00e2a6"]}],"mendeley":{"formattedCitation":"(Cho et al., 2007)","plainTextFormattedCitation":"(Cho et al., 2007)","previouslyFormattedCitation":"(Cho et al., 2007)"},"properties":{"noteIndex":0},"schema":"https://github.com/citation-style-language/schema/raw/master/csl-citation.json"}</w:instrText>
      </w:r>
      <w:r w:rsidR="006D7D16">
        <w:fldChar w:fldCharType="separate"/>
      </w:r>
      <w:r w:rsidR="006D7D16" w:rsidRPr="006D7D16">
        <w:rPr>
          <w:noProof/>
        </w:rPr>
        <w:t>(Cho et al., 2007)</w:t>
      </w:r>
      <w:r w:rsidR="006D7D16">
        <w:fldChar w:fldCharType="end"/>
      </w:r>
      <w:r w:rsidR="00F518D4">
        <w:t xml:space="preserve">.  </w:t>
      </w:r>
      <w:r w:rsidR="00F518D4" w:rsidRPr="006D7D16">
        <w:rPr>
          <w:i/>
          <w:iCs/>
        </w:rPr>
        <w:t>E. onukii</w:t>
      </w:r>
      <w:r w:rsidR="006D7D16">
        <w:t xml:space="preserve">, like other </w:t>
      </w:r>
      <w:r w:rsidR="006D7D16" w:rsidRPr="006D7D16">
        <w:rPr>
          <w:i/>
          <w:iCs/>
        </w:rPr>
        <w:t>Empoasca</w:t>
      </w:r>
      <w:r w:rsidR="006D7D16">
        <w:t xml:space="preserve"> species,</w:t>
      </w:r>
      <w:r w:rsidR="00F518D4">
        <w:t xml:space="preserve"> feeds by rupturing cells and ingesting fluids </w:t>
      </w:r>
      <w:r w:rsidR="006D7D16">
        <w:fldChar w:fldCharType="begin" w:fldLock="1"/>
      </w:r>
      <w:r w:rsidR="00712230">
        <w:instrText>ADDIN CSL_CITATION {"citationItems":[{"id":"ITEM-1","itemData":{"DOI":"10.1016/j.jinsphys.2012.06.008","ISSN":"00221910","abstract":"The stylet probing activities of the tea green leafhopper Empoasca vitis Gothe (Hemiptera: Cicadellidae) were studied using the DC electrical penetration graph (EPG) technique. Seven different EPG waveforms (i.e., Np, E1, E2, E3, E4, E5 and E6) were distinguished and characterized on susceptible tea leaves. In addi- tion, four of them (i.e., Np, E1, E2, E3), together accounting for 97.08% of the total recording time, were behaviorally correlated with probing and non-probing activities using artificial diet observation with high-magnification video recording. At the start of stylet probing, waveform E1 always occurred at a var- iable voltage. E1, with all three of its waveform sub-types (E1-A to E1-C), was correlated with production of the salivary sheath trunk, stylet laceration, and channel cutting in viscous artificial diet. Afterwards, two types of high-amplitude waveforms, E2 and E3, followed. E2 had a highly regular, quasi-square wave, repetitive appearance, and lasted the longest duration of all E. vitis probing waveforms. E3 usually appeared after E2, and also exhibited a quasi-square wave feature similar to E2, but had much higher amplitude. Both waveforms E2 and E3 were correlated with active ingestion in liquid artificial diet. In addition, secretion of watery, enzymatic saliva was likely during E2. The active stylet movements and channel-cutting observed during the probing process indicate that E. vitis is a cell rupture feeder, not a salivary sheath feeder, as aphids and other leafhoppers. Thus, hopperburn damage to the tea plant is probably due to the cell rupture feeding strategy, similar to other hopperburning Empoasca species.","author":[{"dropping-particle":"","family":"Jin","given":"Shan","non-dropping-particle":"","parse-names":false,"suffix":""},{"dropping-particle":"","family":"Chen","given":"Zong M","non-dropping-particle":"","parse-names":false,"suffix":""},{"dropping-particle":"","family":"Backus","given":"Elaine A","non-dropping-particle":"","parse-names":false,"suffix":""},{"dropping-particle":"","family":"Sun","given":"Xiao L","non-dropping-particle":"","parse-names":false,"suffix":""},{"dropping-particle":"","family":"Xiao","given":"Bin","non-dropping-particle":"","parse-names":false,"suffix":""}],"container-title":"Journal of Insect Physiology","id":"ITEM-1","issue":"9","issued":{"date-parts":[["2012","9"]]},"page":"1235-1244","title":"Characterization of EPG waveforms for the tea green leafhopper, &lt;i&gt;Empoasca vitis&lt;/i&gt; Göthe (Hemiptera: Cicadellidae), on tea plants and their correlation with stylet activities","type":"article-journal","volume":"58"},"uris":["http://www.mendeley.com/documents/?uuid=9a8452ee-8adf-4ffd-9e42-08b5b1e40d5c"]},{"id":"ITEM-2","itemData":{"DOI":"10.1146/annurev.ento.49.061802.123310","ISSN":"0066-4170","abstract":"Hopperburn is a noncontagious disease of plants caused by the direct feeding damage of certain leafhoppers and planthoppers. Although long studied, espe- cially with Empoasca spp. leafhoppers (Cicadellidae:Typhlocybinae), the mechanisms underlying hopperburn have only recently been elucidated. Hopperburn is caused by a dynamic interaction between complex insect feeding stimuli (termed hopperburn initi- ation) and complex plant responses (termed the hopperburn cascade). Hereinwereview the nature of the feeding stimuli in hopperburn initiation, especially for Empoasca spp., which we also compare with the planthopper Nilaparvata lugens. Contrary to previous reports, Empoasca hopperburn is not caused solely by toxic saliva. Instead, it is caused by a plant wound response triggered by a unique type of stylet movement, which is then exacerbated by saliva. Electrical penetration graph monitoring has revealed that all Empoasca spp. are cell rupture feeders, not sheath feeders, and that certain tactics of that feeding strategy are more damaging than others. Measuring the proportions of the most damaging feeding led to development of a resistance index, the Stylet Penetration Index, which can predict hopperburn severity in different plants or under different envi- ronmental conditions and can supplement or replace traditional, field-based resistance indices.","author":[{"dropping-particle":"","family":"Backus","given":"Elaine A.","non-dropping-particle":"","parse-names":false,"suffix":""},{"dropping-particle":"","family":"Serrano","given":"Miguel S.","non-dropping-particle":"","parse-names":false,"suffix":""},{"dropping-particle":"","family":"Ranger","given":"Christopher M.","non-dropping-particle":"","parse-names":false,"suffix":""}],"container-title":"Annual Review of Entomology","id":"ITEM-2","issue":"1","issued":{"date-parts":[["2005","1","7"]]},"note":"Hopperburning species do &amp;quot;pulsing laceration&amp;quot; while stippling is caused by &amp;quot;sawing laceration&amp;quot;. Empoasca sp. can do both, but are mainly &amp;quot;burners&amp;quot;\n\nEmpoasca may have &amp;quot;toxic saliva&amp;quot; that initiates hopperburn. Their watery saliva has PPO\n\nLacerate-and-sip = secretes watery saliva while slicing through multiple columns of cells\n\nPulsing laceration = many repeated short-duration probes, primarily on vascular tissue. Walks along a vein, stopping to slice open vascular tissue. Exclusively done by burners.\n\nSawing laceration = like pulsing laceration, but insect doesn't move as much and not on vascular tissue. Causes damage around a central point resulting in stippling. \n\nLacerate-and-flush = previously called cell rupturing. Long periods of motionless ingestion by stylets. \n\nLance-and-ingest = previously called lancing sap ingestion. Phloem feeding","page":"125-151","publisher":"Annual Reviews","title":"Mechanisms of Hopperburn: An Overview of Insect Taxonomy, Behavior, and Physiology","type":"article-journal","volume":"50"},"uris":["http://www.mendeley.com/documents/?uuid=4d63fc31-1c56-370a-9b7e-0f5d417cbede"]}],"mendeley":{"formattedCitation":"(Backus et al., 2005; Jin et al., 2012)","plainTextFormattedCitation":"(Backus et al., 2005; Jin et al., 2012)","previouslyFormattedCitation":"(Backus et al., 2005; Jin et al., 2012)"},"properties":{"noteIndex":0},"schema":"https://github.com/citation-style-language/schema/raw/master/csl-citation.json"}</w:instrText>
      </w:r>
      <w:r w:rsidR="006D7D16">
        <w:fldChar w:fldCharType="separate"/>
      </w:r>
      <w:r w:rsidR="006D7D16" w:rsidRPr="006D7D16">
        <w:rPr>
          <w:noProof/>
        </w:rPr>
        <w:t>(Backus et al., 2005; Jin et al., 2012)</w:t>
      </w:r>
      <w:r w:rsidR="006D7D16">
        <w:fldChar w:fldCharType="end"/>
      </w:r>
      <w:r w:rsidR="006D7D16">
        <w:t>.</w:t>
      </w:r>
      <w:r w:rsidR="00F518D4">
        <w:t xml:space="preserve"> This causes chlorosis, stunting, thickening, and curling of leaves, and in severe infestations can cause necrosis at leaf margins and early leaf abscission—a set of symptoms collectively referred to as “</w:t>
      </w:r>
      <w:proofErr w:type="spellStart"/>
      <w:r w:rsidR="00F518D4">
        <w:t>hopperburn</w:t>
      </w:r>
      <w:proofErr w:type="spellEnd"/>
      <w:r w:rsidR="00F518D4">
        <w:t xml:space="preserve">”.  </w:t>
      </w:r>
      <w:r w:rsidR="00F518D4" w:rsidRPr="006D7D16">
        <w:rPr>
          <w:i/>
          <w:iCs/>
        </w:rPr>
        <w:t>E. onukii</w:t>
      </w:r>
      <w:r w:rsidR="00F518D4">
        <w:t xml:space="preserve"> is generally considered a pest and can reduce tea yields up to 20% </w:t>
      </w:r>
      <w:r w:rsidR="009824AF">
        <w:fldChar w:fldCharType="begin" w:fldLock="1"/>
      </w:r>
      <w:r w:rsidR="009824AF">
        <w:instrText>ADDIN CSL_CITATION {"citationItems":[{"id":"ITEM-1","itemData":{"DOI":"10.1371/journal.pone.0115259","ISSN":"1932-6203","author":[{"dropping-particle":"","family":"Fu","given":"Jian-Yu","non-dropping-particle":"","parse-names":false,"suffix":""},{"dropping-particle":"","family":"Han","given":"Bao-Yu","non-dropping-particle":"","parse-names":false,"suffix":""},{"dropping-particle":"","family":"Xiao","given":"Qiang","non-dropping-particle":"","parse-names":false,"suffix":""}],"container-title":"PLoS ONE","editor":[{"dropping-particle":"","family":"Mokrousov","given":"Igor","non-dropping-particle":"","parse-names":false,"suffix":""}],"id":"ITEM-1","issue":"12","issued":{"date-parts":[["2014","12","15"]]},"page":"e115259","title":"Mitochondrial COI and 16sRNA Evidence for a Single Species Hypothesis of &lt;i&gt;E. vitis&lt;/i&gt;, &lt;i&gt;J. formosana&lt;/i&gt; and &lt;i&gt;E. onukii&lt;/i&gt; in East Asia","type":"article-journal","volume":"9"},"uris":["http://www.mendeley.com/documents/?uuid=f0f7265f-7670-49f2-b538-26bf465093e7"]}],"mendeley":{"formattedCitation":"(Fu et al., 2014)","plainTextFormattedCitation":"(Fu et al., 2014)","previouslyFormattedCitation":"(Fu et al., 2014)"},"properties":{"noteIndex":0},"schema":"https://github.com/citation-style-language/schema/raw/master/csl-citation.json"}</w:instrText>
      </w:r>
      <w:r w:rsidR="009824AF">
        <w:fldChar w:fldCharType="separate"/>
      </w:r>
      <w:r w:rsidR="009824AF" w:rsidRPr="009824AF">
        <w:rPr>
          <w:noProof/>
        </w:rPr>
        <w:t>(Fu et al., 2014)</w:t>
      </w:r>
      <w:r w:rsidR="009824AF">
        <w:fldChar w:fldCharType="end"/>
      </w:r>
      <w:r w:rsidR="009824AF">
        <w:t>.</w:t>
      </w:r>
      <w:r w:rsidR="00F518D4">
        <w:t xml:space="preserve"> However, </w:t>
      </w:r>
      <w:r>
        <w:t>in late summer when tea quality generally declines,</w:t>
      </w:r>
      <w:r w:rsidR="00F518D4">
        <w:t xml:space="preserve"> </w:t>
      </w:r>
      <w:r w:rsidR="00F518D4" w:rsidRPr="00C772A4">
        <w:rPr>
          <w:i/>
          <w:iCs/>
        </w:rPr>
        <w:t>E. onukii</w:t>
      </w:r>
      <w:r w:rsidR="00F518D4">
        <w:t xml:space="preserve"> infestations </w:t>
      </w:r>
      <w:r>
        <w:t xml:space="preserve">can be beneficial to some tea farmers </w:t>
      </w:r>
      <w:r w:rsidR="00F518D4">
        <w:t>because of the volatiles induced uniquely by leafhopper damage</w:t>
      </w:r>
      <w:r w:rsidR="006D7D16">
        <w:t xml:space="preserve"> </w:t>
      </w:r>
      <w:r w:rsidR="006D7D16">
        <w:fldChar w:fldCharType="begin" w:fldLock="1"/>
      </w:r>
      <w:r w:rsidR="00712230">
        <w:instrText>ADDIN CSL_CITATION {"citationItems":[{"id":"ITEM-1","itemData":{"DOI":"10.1080/10408398.2018.1506907","ISSN":"1040-8398","abstract":"AbstractMetabolite formation is a biochemical and physiological feature of plants developed as an environmental response during the evolutionary process. These metabolites help defend plants agains...","author":[{"dropping-particle":"","family":"Zeng","given":"Lanting","non-dropping-particle":"","parse-names":false,"suffix":""},{"dropping-particle":"","family":"Watanabe","given":"Naoharu","non-dropping-particle":"","parse-names":false,"suffix":""},{"dropping-particle":"","family":"Yang","given":"Ziyin","non-dropping-particle":"","parse-names":false,"suffix":""}],"container-title":"Critical Reviews in Food Science and Nutrition","id":"ITEM-1","issue":"14","issued":{"date-parts":[["2019","8","6"]]},"page":"2321-2334","publisher":"Taylor &amp; Francis","title":"Understanding the biosyntheses and stress response mechanisms of aroma compounds in tea (&lt;i&gt;Camellia sinensis&lt;/i&gt;) to safely and effectively improve tea aroma","type":"article-journal","volume":"59"},"uris":["http://www.mendeley.com/documents/?uuid=5ac4b261-b0fd-3f16-8162-6a3d9fbea127"]}],"mendeley":{"formattedCitation":"(Zeng et al., 2019)","plainTextFormattedCitation":"(Zeng et al., 2019)","previouslyFormattedCitation":"(Zeng et al., 2019)"},"properties":{"noteIndex":0},"schema":"https://github.com/citation-style-language/schema/raw/master/csl-citation.json"}</w:instrText>
      </w:r>
      <w:r w:rsidR="006D7D16">
        <w:fldChar w:fldCharType="separate"/>
      </w:r>
      <w:r w:rsidR="006D7D16" w:rsidRPr="006D7D16">
        <w:rPr>
          <w:noProof/>
        </w:rPr>
        <w:t>(Zeng et al., 2019)</w:t>
      </w:r>
      <w:r w:rsidR="006D7D16">
        <w:fldChar w:fldCharType="end"/>
      </w:r>
      <w:r w:rsidR="00F518D4">
        <w:t>.</w:t>
      </w:r>
      <w:r w:rsidR="00BB50CC">
        <w:t xml:space="preserve"> One such tea produced from leafhopper attacked plants is known as Eastern Beauty oolong (</w:t>
      </w:r>
      <w:r w:rsidR="00BB50CC">
        <w:rPr>
          <w:rFonts w:hint="eastAsia"/>
        </w:rPr>
        <w:t>东方美人</w:t>
      </w:r>
      <w:r w:rsidR="00904EF8">
        <w:rPr>
          <w:rFonts w:hint="eastAsia"/>
        </w:rPr>
        <w:t>,</w:t>
      </w:r>
      <w:r w:rsidR="00904EF8">
        <w:t xml:space="preserve"> </w:t>
      </w:r>
      <w:proofErr w:type="spellStart"/>
      <w:r w:rsidR="00904EF8">
        <w:t>dongfang</w:t>
      </w:r>
      <w:proofErr w:type="spellEnd"/>
      <w:r w:rsidR="00904EF8">
        <w:t xml:space="preserve"> </w:t>
      </w:r>
      <w:proofErr w:type="spellStart"/>
      <w:r w:rsidR="00904EF8">
        <w:t>meiren</w:t>
      </w:r>
      <w:proofErr w:type="spellEnd"/>
      <w:r w:rsidR="00BB50CC">
        <w:rPr>
          <w:rFonts w:hint="eastAsia"/>
        </w:rPr>
        <w:t>)</w:t>
      </w:r>
      <w:r w:rsidR="00BB50CC">
        <w:t xml:space="preserve"> </w:t>
      </w:r>
      <w:r w:rsidR="00BB50CC">
        <w:fldChar w:fldCharType="begin" w:fldLock="1"/>
      </w:r>
      <w:r w:rsidR="005D2AE2">
        <w:instrText>ADDIN CSL_CITATION {"citationItems":[{"id":"ITEM-1","itemData":{"DOI":"10.1007/978-981-13-2140-5_10","ISBN":"978-981-13-2139-9","abstract":"Tea quality depends on plant metabolites that impact flavor, aroma, and health-beneficial properties. Plants respond to insect herbivory by altering the con- centration and blend of these metabolites, and many secondary metabolites are pro- duced only after insect attack. Research in tea and other plants shows that insect herbivores affect the concentrations of metabolites important to tea quality such as volatiles, polyphenols, methylxanthines, and amino acids. Plants, including tea, respond differently to different insect herbivores by producing different blends of metabolites. Tea plant metabolites also vary in their responses to increasing herbi- vore density which results in a change in metabolite blends as herbivore density changes. Because climate change is predicted to impact the density and species composition of insect herbivores in tea-growing regions of the world, induction of metabolic changes by insect herbivores represents a potentially important indirect effect of climate change on tea quality. Although it is often assumed that insect attack is detrimental to tea quality, there are some cases where tea quality is improved by herbivore-induced changes in tea metabolites. It is therefore possible that allowing some insect herbivory could be an important strategy for mitigating detrimental effects of climate on tea quality. Keywords","author":[{"dropping-particle":"","family":"Scott","given":"Eric R.","non-dropping-particle":"","parse-names":false,"suffix":""},{"dropping-particle":"","family":"Orians","given":"Colin M.","non-dropping-particle":"","parse-names":false,"suffix":""}],"chapter-number":"10","container-title":"Stress Physiology of Tea in the Face of Climate Change","editor":[{"dropping-particle":"","family":"Han","given":"Wen-Yan","non-dropping-particle":"","parse-names":false,"suffix":""},{"dropping-particle":"","family":"Li","given":"Xin","non-dropping-particle":"","parse-names":false,"suffix":""},{"dropping-particle":"","family":"Ahammed","given":"Golam Jallal","non-dropping-particle":"","parse-names":false,"suffix":""}],"id":"ITEM-1","issued":{"date-parts":[["2018"]]},"page":"217-240","publisher":"Springer Singapore","publisher-place":"Singapore","title":"Differential Changes in Tea Quality as Influenced by Insect Herbivory","type":"chapter"},"uris":["http://www.mendeley.com/documents/?uuid=f7c5d713-cd34-437d-a58c-ae52242ca9e7"]}],"mendeley":{"formattedCitation":"(Scott and Orians, 2018)","plainTextFormattedCitation":"(Scott and Orians, 2018)","previouslyFormattedCitation":"(Scott and Orians, 2018)"},"properties":{"noteIndex":0},"schema":"https://github.com/citation-style-language/schema/raw/master/csl-citation.json"}</w:instrText>
      </w:r>
      <w:r w:rsidR="00BB50CC">
        <w:fldChar w:fldCharType="separate"/>
      </w:r>
      <w:r w:rsidR="00BB50CC" w:rsidRPr="00BB50CC">
        <w:rPr>
          <w:noProof/>
        </w:rPr>
        <w:t>(Scott and Orians, 2018)</w:t>
      </w:r>
      <w:r w:rsidR="00BB50CC">
        <w:fldChar w:fldCharType="end"/>
      </w:r>
      <w:r w:rsidR="00BB50CC">
        <w:t xml:space="preserve">.  Eastern Beauty oolong originated in </w:t>
      </w:r>
      <w:r w:rsidR="00904EF8">
        <w:t>Taiwan but</w:t>
      </w:r>
      <w:r w:rsidR="00BB50CC">
        <w:t xml:space="preserve"> is now produced in some other tea-growing regions of Asia where </w:t>
      </w:r>
      <w:r w:rsidR="00BB50CC">
        <w:rPr>
          <w:i/>
          <w:iCs/>
        </w:rPr>
        <w:t xml:space="preserve">E. onukii </w:t>
      </w:r>
      <w:r w:rsidR="00BB50CC">
        <w:t>is a common pest.</w:t>
      </w:r>
      <w:r w:rsidR="00F518D4">
        <w:t xml:space="preserve"> </w:t>
      </w:r>
      <w:r w:rsidR="00BB50CC">
        <w:t xml:space="preserve">This type of tea is produced in the late summer when leafhoppers are abundant and tea quality would otherwise be low, offering farmers a way to increase their income while reducing insecticide inputs.  </w:t>
      </w:r>
      <w:r w:rsidR="00F518D4" w:rsidRPr="00C772A4">
        <w:rPr>
          <w:i/>
          <w:iCs/>
        </w:rPr>
        <w:t>E</w:t>
      </w:r>
      <w:r w:rsidR="00BB50CC">
        <w:rPr>
          <w:i/>
          <w:iCs/>
        </w:rPr>
        <w:t>mpoasca</w:t>
      </w:r>
      <w:r w:rsidR="00F518D4" w:rsidRPr="00C772A4">
        <w:rPr>
          <w:i/>
          <w:iCs/>
        </w:rPr>
        <w:t xml:space="preserve"> onukii</w:t>
      </w:r>
      <w:r w:rsidR="00F518D4">
        <w:t xml:space="preserve"> is highly multivoltine, having 9-15 generations per summer in the warmest parts of its range </w:t>
      </w:r>
      <w:r w:rsidR="009824AF">
        <w:fldChar w:fldCharType="begin" w:fldLock="1"/>
      </w:r>
      <w:r w:rsidR="009824AF">
        <w:instrText>ADDIN CSL_CITATION {"citationItems":[{"id":"ITEM-1","itemData":{"DOI":"10.1371/journal.pone.0115259","ISSN":"1932-6203","author":[{"dropping-particle":"","family":"Fu","given":"Jian-Yu","non-dropping-particle":"","parse-names":false,"suffix":""},{"dropping-particle":"","family":"Han","given":"Bao-Yu","non-dropping-particle":"","parse-names":false,"suffix":""},{"dropping-particle":"","family":"Xiao","given":"Qiang","non-dropping-particle":"","parse-names":false,"suffix":""}],"container-title":"PLoS ONE","editor":[{"dropping-particle":"","family":"Mokrousov","given":"Igor","non-dropping-particle":"","parse-names":false,"suffix":""}],"id":"ITEM-1","issue":"12","issued":{"date-parts":[["2014","12","15"]]},"page":"e115259","title":"Mitochondrial COI and 16sRNA Evidence for a Single Species Hypothesis of &lt;i&gt;E. vitis&lt;/i&gt;, &lt;i&gt;J. formosana&lt;/i&gt; and &lt;i&gt;E. onukii&lt;/i&gt; in East Asia","type":"article-journal","volume":"9"},"uris":["http://www.mendeley.com/documents/?uuid=f0f7265f-7670-49f2-b538-26bf465093e7"]}],"mendeley":{"formattedCitation":"(Fu et al., 2014)","plainTextFormattedCitation":"(Fu et al., 2014)","previouslyFormattedCitation":"(Fu et al., 2014)"},"properties":{"noteIndex":0},"schema":"https://github.com/citation-style-language/schema/raw/master/csl-citation.json"}</w:instrText>
      </w:r>
      <w:r w:rsidR="009824AF">
        <w:fldChar w:fldCharType="separate"/>
      </w:r>
      <w:r w:rsidR="009824AF" w:rsidRPr="009824AF">
        <w:rPr>
          <w:noProof/>
        </w:rPr>
        <w:t>(Fu et al., 2014)</w:t>
      </w:r>
      <w:r w:rsidR="009824AF">
        <w:fldChar w:fldCharType="end"/>
      </w:r>
      <w:r>
        <w:t xml:space="preserve">, and leafhopper vital rates are influenced by temperature </w:t>
      </w:r>
      <w:r w:rsidR="009824AF">
        <w:fldChar w:fldCharType="begin" w:fldLock="1"/>
      </w:r>
      <w:r w:rsidR="00712230">
        <w:instrText>ADDIN CSL_CITATION {"citationItems":[{"id":"ITEM-1","itemData":{"DOI":"10.1111/j.1439-0418.2011.01699.x","ISSN":"09312048","abstract":"The grape leafhopper Empoasca vitis (Homoptera: Cicadellidae) is regarded as a major insect pest in many European grapevine growing areas, with an increasing importance realized in recent years maybe as a result of climatic change. Both larvae and adults feed on the phloem vessels of the leaves, causing characteristic symptoms also referred to as hopperburn. Phenology of adult leafhoppers was monitored in one vineyard in three successive years and indicated that immigration of a few hibernated E. vitis individuals into vineyards might take place already quite early in the year depending on winter temperatures and starts to progress in substantial numbers right at grapevine bud burst. In addition, these monitoring studies have shown that there are several other leafhopper species occurring on grapevine plants besides E. vitis, such as the rose leafhopper Edwardsiana rosae (Homoptera: Cicadellidae). Here, we report on the development of larval instars of both leafhopper species, E. vitis and E. rosae on grapevine leaves under different temperature regimes in the laboratory. Shortest larval developmental time was observed at night temperatures of 13-15°C and day temperatures of 23-25°C, which was in agreement with predicted optimal temperatures for both species. At the temperature regime of 20°C night and 30°C day temperature, either no egg hatch was observed or early development of first-instar larvae was not successful for both species. These results suggest that warm (18°C) nights and moderately warm (28°C) days are representing the upper thermal threshold for development of both E. vitis and E. rosae embryonic stages on grapevine leaves, questioning current assumptions of an increasing importance of E. vitis as a grapevine pest under future climate change. © 2012 Blackwell Verlag, GmbH.","author":[{"dropping-particle":"","family":"Reineke","given":"A.","non-dropping-particle":"","parse-names":false,"suffix":""},{"dropping-particle":"","family":"Hauck","given":"M.","non-dropping-particle":"","parse-names":false,"suffix":""}],"container-title":"Journal of Applied Entomology","id":"ITEM-1","issue":"9","issued":{"date-parts":[["2012","11"]]},"note":"increased development rate with temp, but also increased mortality. Some optimal temperature.\n\nOptimal temp increases with developmental stage–weird\n\nNOT likely to increase in population with temperature.","page":"656-664","title":"Larval development of &lt;i&gt;Empoasca vitis&lt;/i&gt; and &lt;i&gt;Edwardsiana rosae&lt;/i&gt; (Homoptera: Cicadellidae) at different temperatures on grapevine leaves","type":"article-journal","volume":"136"},"uris":["http://www.mendeley.com/documents/?uuid=59909d4d-e9ec-4126-bf34-062fee4db5d1"]}],"mendeley":{"formattedCitation":"(Reineke and Hauck, 2012)","plainTextFormattedCitation":"(Reineke and Hauck, 2012)","previouslyFormattedCitation":"(Reineke and Hauck, 2012)"},"properties":{"noteIndex":0},"schema":"https://github.com/citation-style-language/schema/raw/master/csl-citation.json"}</w:instrText>
      </w:r>
      <w:r w:rsidR="009824AF">
        <w:fldChar w:fldCharType="separate"/>
      </w:r>
      <w:r w:rsidR="009824AF" w:rsidRPr="009824AF">
        <w:rPr>
          <w:noProof/>
        </w:rPr>
        <w:t>(Reineke and Hauck, 2012)</w:t>
      </w:r>
      <w:r w:rsidR="009824AF">
        <w:fldChar w:fldCharType="end"/>
      </w:r>
      <w:r>
        <w:t>.</w:t>
      </w:r>
      <w:r w:rsidR="005859AC">
        <w:t xml:space="preserve"> </w:t>
      </w:r>
      <w:r w:rsidR="002920B0" w:rsidRPr="005859AC">
        <w:t>Therefore</w:t>
      </w:r>
      <w:r w:rsidR="002920B0">
        <w:t xml:space="preserve">, there is the potential for within-season climate </w:t>
      </w:r>
      <w:r>
        <w:t>variability</w:t>
      </w:r>
      <w:r w:rsidR="002920B0">
        <w:t xml:space="preserve"> to have an impact on leafhopper population.  In addition, climate may affect shoot growth of tea plants.  Young shoots are not </w:t>
      </w:r>
      <w:r w:rsidR="002920B0">
        <w:lastRenderedPageBreak/>
        <w:t xml:space="preserve">only the unit of harvest, but also the preferred feeding sites for </w:t>
      </w:r>
      <w:r w:rsidR="002920B0" w:rsidRPr="00C772A4">
        <w:rPr>
          <w:i/>
          <w:iCs/>
        </w:rPr>
        <w:t>E. onukii</w:t>
      </w:r>
      <w:r w:rsidR="002920B0">
        <w:t xml:space="preserve"> (</w:t>
      </w:r>
      <w:commentRangeStart w:id="21"/>
      <w:r w:rsidR="002920B0">
        <w:t>citation</w:t>
      </w:r>
      <w:commentRangeEnd w:id="21"/>
      <w:r w:rsidR="001408E7">
        <w:rPr>
          <w:rStyle w:val="CommentReference"/>
        </w:rPr>
        <w:commentReference w:id="21"/>
      </w:r>
      <w:r w:rsidR="002920B0">
        <w:t xml:space="preserve">), so changes in shoot elongation must be considered together with </w:t>
      </w:r>
      <w:r w:rsidR="002920B0" w:rsidRPr="00C772A4">
        <w:rPr>
          <w:i/>
          <w:iCs/>
        </w:rPr>
        <w:t>E. onukii</w:t>
      </w:r>
      <w:r w:rsidR="002920B0">
        <w:t xml:space="preserve"> </w:t>
      </w:r>
      <w:r>
        <w:t>population</w:t>
      </w:r>
      <w:r w:rsidR="002920B0">
        <w:t xml:space="preserve"> in order to understand changes in functional </w:t>
      </w:r>
      <w:commentRangeStart w:id="22"/>
      <w:r w:rsidR="002920B0">
        <w:t>density</w:t>
      </w:r>
      <w:commentRangeEnd w:id="22"/>
      <w:r w:rsidR="00BD6EC0">
        <w:rPr>
          <w:rStyle w:val="CommentReference"/>
        </w:rPr>
        <w:commentReference w:id="22"/>
      </w:r>
      <w:r w:rsidR="002920B0">
        <w:t>.</w:t>
      </w:r>
    </w:p>
    <w:p w14:paraId="5A84DE40" w14:textId="75B6BB8C" w:rsidR="00C772A4" w:rsidRDefault="00C772A4" w:rsidP="001408E7">
      <w:pPr>
        <w:spacing w:line="480" w:lineRule="auto"/>
        <w:ind w:firstLine="720"/>
      </w:pPr>
      <w:r>
        <w:t xml:space="preserve">Here we present an observational study </w:t>
      </w:r>
      <w:r w:rsidR="00591741">
        <w:t xml:space="preserve">performed </w:t>
      </w:r>
      <w:r>
        <w:t>at a tea farm in Fujian Province, China that produces Eastern Beauty oolong when leafhopper herbivory is high enough in the late summer.</w:t>
      </w:r>
      <w:r w:rsidR="00591741">
        <w:t xml:space="preserve"> We tracked leafhopper population density and tea shoot growth in tea fields and modeled the</w:t>
      </w:r>
      <w:r w:rsidR="00BD6EC0">
        <w:t xml:space="preserve">ir responses to recent </w:t>
      </w:r>
      <w:r w:rsidR="00591741">
        <w:t>temperature and precipitation.</w:t>
      </w:r>
    </w:p>
    <w:p w14:paraId="370E1275" w14:textId="4519F335" w:rsidR="00C67A19" w:rsidRDefault="00C67A19" w:rsidP="001408E7">
      <w:pPr>
        <w:pStyle w:val="Heading1"/>
        <w:spacing w:line="480" w:lineRule="auto"/>
      </w:pPr>
      <w:r>
        <w:t>Materials and Methods</w:t>
      </w:r>
    </w:p>
    <w:p w14:paraId="44168D29" w14:textId="52707633" w:rsidR="006872B9" w:rsidRDefault="00C67A19" w:rsidP="001408E7">
      <w:pPr>
        <w:spacing w:line="480" w:lineRule="auto"/>
        <w:ind w:firstLine="720"/>
        <w:rPr>
          <w:rFonts w:ascii="Helvetica Neue" w:hAnsi="Helvetica Neue" w:cs="Helvetica Neue"/>
          <w:color w:val="000000"/>
          <w:sz w:val="22"/>
          <w:szCs w:val="22"/>
        </w:rPr>
      </w:pPr>
      <w:r>
        <w:t xml:space="preserve">The study was conducted at </w:t>
      </w:r>
      <w:proofErr w:type="spellStart"/>
      <w:r>
        <w:t>Shanfu</w:t>
      </w:r>
      <w:proofErr w:type="spellEnd"/>
      <w:r>
        <w:t xml:space="preserve"> Tea Company in </w:t>
      </w:r>
      <w:proofErr w:type="spellStart"/>
      <w:r>
        <w:t>Shaxian</w:t>
      </w:r>
      <w:proofErr w:type="spellEnd"/>
      <w:r>
        <w:t xml:space="preserve">, </w:t>
      </w:r>
      <w:proofErr w:type="spellStart"/>
      <w:r>
        <w:t>Sanming</w:t>
      </w:r>
      <w:proofErr w:type="spellEnd"/>
      <w:r>
        <w:t xml:space="preserve"> Prefecture, Fujian Province, China (</w:t>
      </w:r>
      <w:r w:rsidR="00591741" w:rsidRPr="00591741">
        <w:t>26°25'04.1"N 117°44'56.8"E</w:t>
      </w:r>
      <w:r>
        <w:t xml:space="preserve">, elevation ~ 200m) from </w:t>
      </w:r>
      <w:r w:rsidR="006872B9">
        <w:t>June 5 to July 22, 2017</w:t>
      </w:r>
      <w:r>
        <w:t xml:space="preserve">. </w:t>
      </w:r>
      <w:r>
        <w:rPr>
          <w:rFonts w:ascii="Helvetica Neue" w:hAnsi="Helvetica Neue" w:cs="Helvetica Neue"/>
          <w:color w:val="000000"/>
          <w:sz w:val="22"/>
          <w:szCs w:val="22"/>
        </w:rPr>
        <w:t xml:space="preserve">Two adjacent fields </w:t>
      </w:r>
      <w:r w:rsidR="00BD6EC0">
        <w:rPr>
          <w:rFonts w:ascii="Helvetica Neue" w:hAnsi="Helvetica Neue" w:cs="Helvetica Neue"/>
          <w:color w:val="000000"/>
          <w:sz w:val="22"/>
          <w:szCs w:val="22"/>
        </w:rPr>
        <w:t>(hereafter A and B)</w:t>
      </w:r>
      <w:r>
        <w:rPr>
          <w:rFonts w:ascii="Helvetica Neue" w:hAnsi="Helvetica Neue" w:cs="Helvetica Neue"/>
          <w:color w:val="000000"/>
          <w:sz w:val="22"/>
          <w:szCs w:val="22"/>
        </w:rPr>
        <w:t xml:space="preserve"> planted with the same tea cultivar (</w:t>
      </w:r>
      <w:r w:rsidR="00591741" w:rsidRPr="00591741">
        <w:rPr>
          <w:rFonts w:ascii="Helvetica Neue" w:hAnsi="Helvetica Neue" w:cs="Helvetica Neue" w:hint="eastAsia"/>
          <w:color w:val="000000"/>
          <w:sz w:val="22"/>
          <w:szCs w:val="22"/>
        </w:rPr>
        <w:t>铁观音</w:t>
      </w:r>
      <w:r w:rsidR="00591741">
        <w:rPr>
          <w:rFonts w:ascii="Helvetica Neue" w:hAnsi="Helvetica Neue" w:cs="Helvetica Neue" w:hint="eastAsia"/>
          <w:color w:val="000000"/>
          <w:sz w:val="22"/>
          <w:szCs w:val="22"/>
        </w:rPr>
        <w:t>,</w:t>
      </w:r>
      <w:r w:rsidR="00591741">
        <w:rPr>
          <w:rFonts w:ascii="Helvetica Neue" w:hAnsi="Helvetica Neue" w:cs="Helvetica Neue"/>
          <w:color w:val="000000"/>
          <w:sz w:val="22"/>
          <w:szCs w:val="22"/>
        </w:rPr>
        <w:t xml:space="preserve"> </w:t>
      </w:r>
      <w:r>
        <w:rPr>
          <w:rFonts w:ascii="Helvetica Neue" w:hAnsi="Helvetica Neue" w:cs="Helvetica Neue"/>
          <w:color w:val="000000"/>
          <w:sz w:val="22"/>
          <w:szCs w:val="22"/>
        </w:rPr>
        <w:t>Tie Guan Yin) were used for this experiment. Tea plants in both fields were of similar age (</w:t>
      </w:r>
      <w:r w:rsidR="002F3098">
        <w:rPr>
          <w:rFonts w:ascii="Helvetica Neue" w:hAnsi="Helvetica Neue" w:cs="Helvetica Neue"/>
          <w:color w:val="000000"/>
          <w:sz w:val="22"/>
          <w:szCs w:val="22"/>
        </w:rPr>
        <w:t>ca.</w:t>
      </w:r>
      <w:r>
        <w:rPr>
          <w:rFonts w:ascii="Helvetica Neue" w:hAnsi="Helvetica Neue" w:cs="Helvetica Neue"/>
          <w:color w:val="000000"/>
          <w:sz w:val="22"/>
          <w:szCs w:val="22"/>
        </w:rPr>
        <w:t xml:space="preserve"> 30 years</w:t>
      </w:r>
      <w:r w:rsidR="002F3098">
        <w:rPr>
          <w:rFonts w:ascii="Helvetica Neue" w:hAnsi="Helvetica Neue" w:cs="Helvetica Neue"/>
          <w:color w:val="000000"/>
          <w:sz w:val="22"/>
          <w:szCs w:val="22"/>
        </w:rPr>
        <w:t>, according to the farm manager</w:t>
      </w:r>
      <w:r>
        <w:rPr>
          <w:rFonts w:ascii="Helvetica Neue" w:hAnsi="Helvetica Neue" w:cs="Helvetica Neue"/>
          <w:color w:val="000000"/>
          <w:sz w:val="22"/>
          <w:szCs w:val="22"/>
        </w:rPr>
        <w:t>).</w:t>
      </w:r>
      <w:r w:rsidR="008100C7">
        <w:rPr>
          <w:rFonts w:ascii="Helvetica Neue" w:hAnsi="Helvetica Neue" w:cs="Helvetica Neue"/>
          <w:color w:val="000000"/>
          <w:sz w:val="22"/>
          <w:szCs w:val="22"/>
        </w:rPr>
        <w:t xml:space="preserve"> Field A was on a slope facing north-east and Field B faced south and south-west.</w:t>
      </w:r>
      <w:r>
        <w:rPr>
          <w:rFonts w:ascii="Helvetica Neue" w:hAnsi="Helvetica Neue" w:cs="Helvetica Neue"/>
          <w:color w:val="000000"/>
          <w:sz w:val="22"/>
          <w:szCs w:val="22"/>
        </w:rPr>
        <w:t xml:space="preserve"> In each field, we labeled 10 </w:t>
      </w:r>
      <w:r w:rsidR="00BB50CC">
        <w:rPr>
          <w:rFonts w:ascii="Helvetica Neue" w:hAnsi="Helvetica Neue" w:cs="Helvetica Neue"/>
          <w:color w:val="000000"/>
          <w:sz w:val="22"/>
          <w:szCs w:val="22"/>
        </w:rPr>
        <w:t xml:space="preserve">randomly chosen </w:t>
      </w:r>
      <w:r w:rsidR="006872B9">
        <w:rPr>
          <w:rFonts w:ascii="Helvetica Neue" w:hAnsi="Helvetica Neue" w:cs="Helvetica Neue"/>
          <w:color w:val="000000"/>
          <w:sz w:val="22"/>
          <w:szCs w:val="22"/>
        </w:rPr>
        <w:t>plants</w:t>
      </w:r>
      <w:r>
        <w:rPr>
          <w:rFonts w:ascii="Helvetica Neue" w:hAnsi="Helvetica Neue" w:cs="Helvetica Neue"/>
          <w:color w:val="000000"/>
          <w:sz w:val="22"/>
          <w:szCs w:val="22"/>
        </w:rPr>
        <w:t>. Each day at 6:00am, we counted tea green leafhoppers (</w:t>
      </w:r>
      <w:r>
        <w:rPr>
          <w:rFonts w:ascii="Helvetica Neue" w:hAnsi="Helvetica Neue" w:cs="Helvetica Neue"/>
          <w:i/>
          <w:iCs/>
          <w:color w:val="000000"/>
          <w:sz w:val="22"/>
          <w:szCs w:val="22"/>
        </w:rPr>
        <w:t>Empoasca onukii</w:t>
      </w:r>
      <w:r>
        <w:rPr>
          <w:rFonts w:ascii="Helvetica Neue" w:hAnsi="Helvetica Neue" w:cs="Helvetica Neue"/>
          <w:color w:val="000000"/>
          <w:sz w:val="22"/>
          <w:szCs w:val="22"/>
        </w:rPr>
        <w:t xml:space="preserve">) on the undersides of the second leaf from the </w:t>
      </w:r>
      <w:r w:rsidR="00C03051">
        <w:rPr>
          <w:rFonts w:ascii="Helvetica Neue" w:hAnsi="Helvetica Neue" w:cs="Helvetica Neue"/>
          <w:color w:val="000000"/>
          <w:sz w:val="22"/>
          <w:szCs w:val="22"/>
        </w:rPr>
        <w:t xml:space="preserve">apical meristem of </w:t>
      </w:r>
      <w:r w:rsidR="00F60F3E">
        <w:rPr>
          <w:rFonts w:ascii="Helvetica Neue" w:hAnsi="Helvetica Neue" w:cs="Helvetica Neue"/>
          <w:color w:val="000000"/>
          <w:sz w:val="22"/>
          <w:szCs w:val="22"/>
        </w:rPr>
        <w:t xml:space="preserve">30 or 50 </w:t>
      </w:r>
      <w:r w:rsidR="00C03051">
        <w:rPr>
          <w:rFonts w:ascii="Helvetica Neue" w:hAnsi="Helvetica Neue" w:cs="Helvetica Neue"/>
          <w:color w:val="000000"/>
          <w:sz w:val="22"/>
          <w:szCs w:val="22"/>
        </w:rPr>
        <w:t>haphazardly chosen shoots</w:t>
      </w:r>
      <w:r>
        <w:rPr>
          <w:rFonts w:ascii="Helvetica Neue" w:hAnsi="Helvetica Neue" w:cs="Helvetica Neue"/>
          <w:color w:val="000000"/>
          <w:sz w:val="22"/>
          <w:szCs w:val="22"/>
        </w:rPr>
        <w:t xml:space="preserve"> on these plants. </w:t>
      </w:r>
      <w:r w:rsidR="000410AF">
        <w:rPr>
          <w:rFonts w:ascii="Helvetica Neue" w:hAnsi="Helvetica Neue" w:cs="Helvetica Neue"/>
          <w:i/>
          <w:iCs/>
          <w:color w:val="000000"/>
          <w:sz w:val="22"/>
          <w:szCs w:val="22"/>
        </w:rPr>
        <w:t xml:space="preserve">E. </w:t>
      </w:r>
      <w:r w:rsidR="000410AF" w:rsidRPr="000410AF">
        <w:rPr>
          <w:rFonts w:ascii="Helvetica Neue" w:hAnsi="Helvetica Neue" w:cs="Helvetica Neue"/>
          <w:i/>
          <w:iCs/>
          <w:color w:val="000000"/>
          <w:sz w:val="22"/>
          <w:szCs w:val="22"/>
        </w:rPr>
        <w:t>onukii</w:t>
      </w:r>
      <w:r w:rsidR="000410AF">
        <w:rPr>
          <w:rFonts w:ascii="Helvetica Neue" w:hAnsi="Helvetica Neue" w:cs="Helvetica Neue"/>
          <w:color w:val="000000"/>
          <w:sz w:val="22"/>
          <w:szCs w:val="22"/>
        </w:rPr>
        <w:t xml:space="preserve"> is the only common leafhopper pest on tea </w:t>
      </w:r>
      <w:r w:rsidR="000410AF">
        <w:rPr>
          <w:rFonts w:ascii="Helvetica Neue" w:hAnsi="Helvetica Neue" w:cs="Helvetica Neue"/>
          <w:color w:val="000000"/>
          <w:sz w:val="22"/>
          <w:szCs w:val="22"/>
        </w:rPr>
        <w:fldChar w:fldCharType="begin" w:fldLock="1"/>
      </w:r>
      <w:r w:rsidR="00865793">
        <w:rPr>
          <w:rFonts w:ascii="Helvetica Neue" w:hAnsi="Helvetica Neue" w:cs="Helvetica Neue"/>
          <w:color w:val="000000"/>
          <w:sz w:val="22"/>
          <w:szCs w:val="22"/>
        </w:rPr>
        <w:instrText>ADDIN CSL_CITATION {"citationItems":[{"id":"ITEM-1","itemData":{"DOI":"10.14088/j.cnki.issn0439-8114.2014.24.032","author":[{"dropping-particle":"","family":"Mao","given":"Ying-xin","non-dropping-particle":"","parse-names":false,"suffix":""},{"dropping-particle":"","family":"Tan","given":"Rong-rong","non-dropping-particle":"","parse-names":false,"suffix":""},{"dropping-particle":"","family":"Gong","given":"Zi-ming","non-dropping-particle":"","parse-names":false,"suffix":""},{"dropping-particle":"","family":"Kuang","given":"Sheng","non-dropping-particle":"","parse-names":false,"suffix":""}],"container-title":"Hubei Agricultural Sciences","id":"ITEM-1","issue":"24","issued":{"date-parts":[["2014","12"]]},"note":"So I think they did PCA on meterological variables (X1 - X8, described in 2.3). Then regression of PC axes on leafhopper numbers maybe? Not sure where the equation in the abstract comes from. A multiple regression? A principal component regression?","title":"Relationships between population dynamics of &lt;i&gt;Empoasca vitis&lt;/i&gt; and meteorological factors in tea plantation","type":"article-journal","volume":"53"},"uris":["http://www.mendeley.com/documents/?uuid=d160ad8a-ddb3-4261-9619-96bb1ca12ce2"]}],"mendeley":{"formattedCitation":"(Mao et al., 2014)","plainTextFormattedCitation":"(Mao et al., 2014)","previouslyFormattedCitation":"(Mao et al., 2014)"},"properties":{"noteIndex":0},"schema":"https://github.com/citation-style-language/schema/raw/master/csl-citation.json"}</w:instrText>
      </w:r>
      <w:r w:rsidR="000410AF">
        <w:rPr>
          <w:rFonts w:ascii="Helvetica Neue" w:hAnsi="Helvetica Neue" w:cs="Helvetica Neue"/>
          <w:color w:val="000000"/>
          <w:sz w:val="22"/>
          <w:szCs w:val="22"/>
        </w:rPr>
        <w:fldChar w:fldCharType="separate"/>
      </w:r>
      <w:r w:rsidR="000410AF" w:rsidRPr="000410AF">
        <w:rPr>
          <w:rFonts w:ascii="Helvetica Neue" w:hAnsi="Helvetica Neue" w:cs="Helvetica Neue"/>
          <w:noProof/>
          <w:color w:val="000000"/>
          <w:sz w:val="22"/>
          <w:szCs w:val="22"/>
        </w:rPr>
        <w:t>(Mao et al., 2014)</w:t>
      </w:r>
      <w:r w:rsidR="000410AF">
        <w:rPr>
          <w:rFonts w:ascii="Helvetica Neue" w:hAnsi="Helvetica Neue" w:cs="Helvetica Neue"/>
          <w:color w:val="000000"/>
          <w:sz w:val="22"/>
          <w:szCs w:val="22"/>
        </w:rPr>
        <w:fldChar w:fldCharType="end"/>
      </w:r>
      <w:r w:rsidR="000410AF">
        <w:rPr>
          <w:rFonts w:ascii="Helvetica Neue" w:hAnsi="Helvetica Neue" w:cs="Helvetica Neue"/>
          <w:color w:val="000000"/>
          <w:sz w:val="22"/>
          <w:szCs w:val="22"/>
        </w:rPr>
        <w:t xml:space="preserve">. </w:t>
      </w:r>
      <w:r w:rsidRPr="000410AF">
        <w:rPr>
          <w:rFonts w:ascii="Helvetica Neue" w:hAnsi="Helvetica Neue" w:cs="Helvetica Neue"/>
          <w:color w:val="000000"/>
          <w:sz w:val="22"/>
          <w:szCs w:val="22"/>
        </w:rPr>
        <w:t>At</w:t>
      </w:r>
      <w:r>
        <w:rPr>
          <w:rFonts w:ascii="Helvetica Neue" w:hAnsi="Helvetica Neue" w:cs="Helvetica Neue"/>
          <w:color w:val="000000"/>
          <w:sz w:val="22"/>
          <w:szCs w:val="22"/>
        </w:rPr>
        <w:t xml:space="preserve"> the beginning of the summer, we counted leafhoppers on 30 leaves</w:t>
      </w:r>
      <w:r w:rsidR="00F60F3E">
        <w:rPr>
          <w:rFonts w:ascii="Helvetica Neue" w:hAnsi="Helvetica Neue" w:cs="Helvetica Neue"/>
          <w:color w:val="000000"/>
          <w:sz w:val="22"/>
          <w:szCs w:val="22"/>
        </w:rPr>
        <w:t xml:space="preserve"> per plant</w:t>
      </w:r>
      <w:r>
        <w:rPr>
          <w:rFonts w:ascii="Helvetica Neue" w:hAnsi="Helvetica Neue" w:cs="Helvetica Neue"/>
          <w:color w:val="000000"/>
          <w:sz w:val="22"/>
          <w:szCs w:val="22"/>
        </w:rPr>
        <w:t xml:space="preserve">, but </w:t>
      </w:r>
      <w:r w:rsidR="00F60F3E">
        <w:rPr>
          <w:rFonts w:ascii="Helvetica Neue" w:hAnsi="Helvetica Neue" w:cs="Helvetica Neue"/>
          <w:color w:val="000000"/>
          <w:sz w:val="22"/>
          <w:szCs w:val="22"/>
        </w:rPr>
        <w:t>increased our search effort to</w:t>
      </w:r>
      <w:r>
        <w:rPr>
          <w:rFonts w:ascii="Helvetica Neue" w:hAnsi="Helvetica Neue" w:cs="Helvetica Neue"/>
          <w:color w:val="000000"/>
          <w:sz w:val="22"/>
          <w:szCs w:val="22"/>
        </w:rPr>
        <w:t xml:space="preserve"> 50 leaves </w:t>
      </w:r>
      <w:r w:rsidR="00F60F3E">
        <w:rPr>
          <w:rFonts w:ascii="Helvetica Neue" w:hAnsi="Helvetica Neue" w:cs="Helvetica Neue"/>
          <w:color w:val="000000"/>
          <w:sz w:val="22"/>
          <w:szCs w:val="22"/>
        </w:rPr>
        <w:t xml:space="preserve">per plant </w:t>
      </w:r>
      <w:r>
        <w:rPr>
          <w:rFonts w:ascii="Helvetica Neue" w:hAnsi="Helvetica Neue" w:cs="Helvetica Neue"/>
          <w:color w:val="000000"/>
          <w:sz w:val="22"/>
          <w:szCs w:val="22"/>
        </w:rPr>
        <w:t xml:space="preserve">on June 24th. </w:t>
      </w:r>
      <w:r w:rsidR="00CB15D5">
        <w:rPr>
          <w:rFonts w:ascii="Helvetica Neue" w:hAnsi="Helvetica Neue" w:cs="Helvetica Neue"/>
          <w:color w:val="000000"/>
          <w:sz w:val="22"/>
          <w:szCs w:val="22"/>
        </w:rPr>
        <w:t>Leafhopper counts were performed by three observers and observer ID was recorded</w:t>
      </w:r>
      <w:r w:rsidR="00591741">
        <w:rPr>
          <w:rFonts w:ascii="Helvetica Neue" w:hAnsi="Helvetica Neue" w:cs="Helvetica Neue"/>
          <w:color w:val="000000"/>
          <w:sz w:val="22"/>
          <w:szCs w:val="22"/>
        </w:rPr>
        <w:t xml:space="preserve"> along with the count data</w:t>
      </w:r>
      <w:r w:rsidR="00CB15D5">
        <w:rPr>
          <w:rFonts w:ascii="Helvetica Neue" w:hAnsi="Helvetica Neue" w:cs="Helvetica Neue"/>
          <w:color w:val="000000"/>
          <w:sz w:val="22"/>
          <w:szCs w:val="22"/>
        </w:rPr>
        <w:t>.</w:t>
      </w:r>
      <w:r>
        <w:rPr>
          <w:rFonts w:ascii="Helvetica Neue" w:hAnsi="Helvetica Neue" w:cs="Helvetica Neue"/>
          <w:color w:val="000000"/>
          <w:sz w:val="22"/>
          <w:szCs w:val="22"/>
        </w:rPr>
        <w:t xml:space="preserve"> </w:t>
      </w:r>
      <w:r w:rsidR="00CB15D5">
        <w:rPr>
          <w:rFonts w:ascii="Helvetica Neue" w:hAnsi="Helvetica Neue" w:cs="Helvetica Neue"/>
          <w:color w:val="000000"/>
          <w:sz w:val="22"/>
          <w:szCs w:val="22"/>
        </w:rPr>
        <w:t>Leafhopper counts</w:t>
      </w:r>
      <w:r>
        <w:rPr>
          <w:rFonts w:ascii="Helvetica Neue" w:hAnsi="Helvetica Neue" w:cs="Helvetica Neue"/>
          <w:color w:val="000000"/>
          <w:sz w:val="22"/>
          <w:szCs w:val="22"/>
        </w:rPr>
        <w:t xml:space="preserve"> were collected every day from June 5 to July 24 on both fields.  </w:t>
      </w:r>
      <w:r w:rsidR="00BD6EC0">
        <w:rPr>
          <w:rFonts w:ascii="Helvetica Neue" w:hAnsi="Helvetica Neue" w:cs="Helvetica Neue"/>
          <w:color w:val="000000"/>
          <w:sz w:val="22"/>
          <w:szCs w:val="22"/>
        </w:rPr>
        <w:t>The</w:t>
      </w:r>
      <w:r w:rsidR="00CB15D5">
        <w:rPr>
          <w:rFonts w:ascii="Helvetica Neue" w:hAnsi="Helvetica Neue" w:cs="Helvetica Neue"/>
          <w:color w:val="000000"/>
          <w:sz w:val="22"/>
          <w:szCs w:val="22"/>
        </w:rPr>
        <w:t xml:space="preserve"> tea farm </w:t>
      </w:r>
      <w:r w:rsidR="00BB50CC">
        <w:rPr>
          <w:rFonts w:ascii="Helvetica Neue" w:hAnsi="Helvetica Neue" w:cs="Helvetica Neue"/>
          <w:color w:val="000000"/>
          <w:sz w:val="22"/>
          <w:szCs w:val="22"/>
        </w:rPr>
        <w:t>operated</w:t>
      </w:r>
      <w:r w:rsidR="00CB15D5">
        <w:rPr>
          <w:rFonts w:ascii="Helvetica Neue" w:hAnsi="Helvetica Neue" w:cs="Helvetica Neue"/>
          <w:color w:val="000000"/>
          <w:sz w:val="22"/>
          <w:szCs w:val="22"/>
        </w:rPr>
        <w:t xml:space="preserve"> as usual in these fields and they were harvested several times during the experiment. Field A was harvested on June 28, July 8, and July 22.  Field B was harvested on June 8, July 13, and July 24. Each combination of field and </w:t>
      </w:r>
      <w:r w:rsidR="00CB15D5">
        <w:rPr>
          <w:rFonts w:ascii="Helvetica Neue" w:hAnsi="Helvetica Neue" w:cs="Helvetica Neue"/>
          <w:color w:val="000000"/>
          <w:sz w:val="22"/>
          <w:szCs w:val="22"/>
        </w:rPr>
        <w:lastRenderedPageBreak/>
        <w:t xml:space="preserve">inter-harvest period </w:t>
      </w:r>
      <w:r w:rsidR="00591741">
        <w:rPr>
          <w:rFonts w:ascii="Helvetica Neue" w:hAnsi="Helvetica Neue" w:cs="Helvetica Neue"/>
          <w:color w:val="000000"/>
          <w:sz w:val="22"/>
          <w:szCs w:val="22"/>
        </w:rPr>
        <w:t xml:space="preserve">(hereafter “harvest”) </w:t>
      </w:r>
      <w:r w:rsidR="00CB15D5">
        <w:rPr>
          <w:rFonts w:ascii="Helvetica Neue" w:hAnsi="Helvetica Neue" w:cs="Helvetica Neue"/>
          <w:color w:val="000000"/>
          <w:sz w:val="22"/>
          <w:szCs w:val="22"/>
        </w:rPr>
        <w:t xml:space="preserve">experienced a unique weather history and is treated </w:t>
      </w:r>
      <w:r w:rsidR="00BD6EC0">
        <w:rPr>
          <w:rFonts w:ascii="Helvetica Neue" w:hAnsi="Helvetica Neue" w:cs="Helvetica Neue"/>
          <w:color w:val="000000"/>
          <w:sz w:val="22"/>
          <w:szCs w:val="22"/>
        </w:rPr>
        <w:t xml:space="preserve">as </w:t>
      </w:r>
      <w:r w:rsidR="00CB15D5">
        <w:rPr>
          <w:rFonts w:ascii="Helvetica Neue" w:hAnsi="Helvetica Neue" w:cs="Helvetica Neue"/>
          <w:color w:val="000000"/>
          <w:sz w:val="22"/>
          <w:szCs w:val="22"/>
        </w:rPr>
        <w:t>a blocking factor.</w:t>
      </w:r>
    </w:p>
    <w:p w14:paraId="04222161" w14:textId="7133DA90" w:rsidR="00591741" w:rsidRDefault="00CB15D5" w:rsidP="001408E7">
      <w:pPr>
        <w:spacing w:line="480" w:lineRule="auto"/>
        <w:ind w:firstLine="720"/>
        <w:rPr>
          <w:rFonts w:ascii="Helvetica Neue" w:hAnsi="Helvetica Neue" w:cs="Helvetica Neue"/>
          <w:color w:val="000000"/>
          <w:sz w:val="22"/>
          <w:szCs w:val="22"/>
        </w:rPr>
      </w:pPr>
      <w:r>
        <w:rPr>
          <w:rFonts w:ascii="Helvetica Neue" w:hAnsi="Helvetica Neue" w:cs="Helvetica Neue"/>
          <w:color w:val="000000"/>
          <w:sz w:val="22"/>
          <w:szCs w:val="22"/>
        </w:rPr>
        <w:t xml:space="preserve">Shoot growth was assessed using the same plants. Seven actively growing shoots per plant were labeled below the second leaf.  </w:t>
      </w:r>
      <w:r w:rsidR="00591741">
        <w:rPr>
          <w:rFonts w:ascii="Helvetica Neue" w:hAnsi="Helvetica Neue" w:cs="Helvetica Neue"/>
          <w:color w:val="000000"/>
          <w:sz w:val="22"/>
          <w:szCs w:val="22"/>
        </w:rPr>
        <w:t xml:space="preserve">“Actively growing” was defined as having an expanding leaf at the apical meristem. </w:t>
      </w:r>
      <w:r>
        <w:rPr>
          <w:rFonts w:ascii="Helvetica Neue" w:hAnsi="Helvetica Neue" w:cs="Helvetica Neue"/>
          <w:color w:val="000000"/>
          <w:sz w:val="22"/>
          <w:szCs w:val="22"/>
        </w:rPr>
        <w:t xml:space="preserve">Each day, the length of the shoot was measured from the node immediately above the label to the shoot tip. When </w:t>
      </w:r>
      <w:r w:rsidR="0093062A">
        <w:rPr>
          <w:rFonts w:ascii="Helvetica Neue" w:hAnsi="Helvetica Neue" w:cs="Helvetica Neue"/>
          <w:color w:val="000000"/>
          <w:sz w:val="22"/>
          <w:szCs w:val="22"/>
        </w:rPr>
        <w:t xml:space="preserve">fields are </w:t>
      </w:r>
      <w:r>
        <w:rPr>
          <w:rFonts w:ascii="Helvetica Neue" w:hAnsi="Helvetica Neue" w:cs="Helvetica Neue"/>
          <w:color w:val="000000"/>
          <w:sz w:val="22"/>
          <w:szCs w:val="22"/>
        </w:rPr>
        <w:t xml:space="preserve">harvested, </w:t>
      </w:r>
      <w:r w:rsidR="0093062A">
        <w:rPr>
          <w:rFonts w:ascii="Helvetica Neue" w:hAnsi="Helvetica Neue" w:cs="Helvetica Neue"/>
          <w:color w:val="000000"/>
          <w:sz w:val="22"/>
          <w:szCs w:val="22"/>
        </w:rPr>
        <w:t>young shoots are plucked from all plants in the field,</w:t>
      </w:r>
      <w:r>
        <w:rPr>
          <w:rFonts w:ascii="Helvetica Neue" w:hAnsi="Helvetica Neue" w:cs="Helvetica Neue"/>
          <w:color w:val="000000"/>
          <w:sz w:val="22"/>
          <w:szCs w:val="22"/>
        </w:rPr>
        <w:t xml:space="preserve"> including the plants we labeled. Therefore, after each harvest, new shoots on the same plants were selected and measured daily as described above until the next harvest.</w:t>
      </w:r>
      <w:r w:rsidR="006D2182">
        <w:rPr>
          <w:rFonts w:ascii="Helvetica Neue" w:hAnsi="Helvetica Neue" w:cs="Helvetica Neue"/>
          <w:color w:val="000000"/>
          <w:sz w:val="22"/>
          <w:szCs w:val="22"/>
        </w:rPr>
        <w:t xml:space="preserve"> Shoot diameter was measured </w:t>
      </w:r>
      <w:r w:rsidR="00BB50CC">
        <w:rPr>
          <w:rFonts w:ascii="Helvetica Neue" w:hAnsi="Helvetica Neue" w:cs="Helvetica Neue"/>
          <w:color w:val="000000"/>
          <w:sz w:val="22"/>
          <w:szCs w:val="22"/>
        </w:rPr>
        <w:t>at the beginning of each</w:t>
      </w:r>
      <w:r w:rsidR="006D2182">
        <w:rPr>
          <w:rFonts w:ascii="Helvetica Neue" w:hAnsi="Helvetica Neue" w:cs="Helvetica Neue"/>
          <w:color w:val="000000"/>
          <w:sz w:val="22"/>
          <w:szCs w:val="22"/>
        </w:rPr>
        <w:t xml:space="preserve"> harvest </w:t>
      </w:r>
      <w:r w:rsidR="00BB50CC">
        <w:rPr>
          <w:rFonts w:ascii="Helvetica Neue" w:hAnsi="Helvetica Neue" w:cs="Helvetica Neue"/>
          <w:color w:val="000000"/>
          <w:sz w:val="22"/>
          <w:szCs w:val="22"/>
        </w:rPr>
        <w:t xml:space="preserve">period </w:t>
      </w:r>
      <w:r w:rsidR="006D2182">
        <w:rPr>
          <w:rFonts w:ascii="Helvetica Neue" w:hAnsi="Helvetica Neue" w:cs="Helvetica Neue"/>
          <w:color w:val="000000"/>
          <w:sz w:val="22"/>
          <w:szCs w:val="22"/>
        </w:rPr>
        <w:t>to use as a covariate.</w:t>
      </w:r>
      <w:r w:rsidR="00591741">
        <w:rPr>
          <w:rFonts w:ascii="Helvetica Neue" w:hAnsi="Helvetica Neue" w:cs="Helvetica Neue"/>
          <w:color w:val="000000"/>
          <w:sz w:val="22"/>
          <w:szCs w:val="22"/>
        </w:rPr>
        <w:t xml:space="preserve"> Because our study began only three days before the </w:t>
      </w:r>
      <w:r w:rsidR="00BB50CC">
        <w:rPr>
          <w:rFonts w:ascii="Helvetica Neue" w:hAnsi="Helvetica Neue" w:cs="Helvetica Neue"/>
          <w:color w:val="000000"/>
          <w:sz w:val="22"/>
          <w:szCs w:val="22"/>
        </w:rPr>
        <w:t xml:space="preserve">first </w:t>
      </w:r>
      <w:r w:rsidR="00591741">
        <w:rPr>
          <w:rFonts w:ascii="Helvetica Neue" w:hAnsi="Helvetica Neue" w:cs="Helvetica Neue"/>
          <w:color w:val="000000"/>
          <w:sz w:val="22"/>
          <w:szCs w:val="22"/>
        </w:rPr>
        <w:t xml:space="preserve">harvest of Field B, we excluded this </w:t>
      </w:r>
      <w:r w:rsidR="00BB50CC">
        <w:rPr>
          <w:rFonts w:ascii="Helvetica Neue" w:hAnsi="Helvetica Neue" w:cs="Helvetica Neue"/>
          <w:color w:val="000000"/>
          <w:sz w:val="22"/>
          <w:szCs w:val="22"/>
        </w:rPr>
        <w:t xml:space="preserve">first </w:t>
      </w:r>
      <w:r w:rsidR="00591741">
        <w:rPr>
          <w:rFonts w:ascii="Helvetica Neue" w:hAnsi="Helvetica Neue" w:cs="Helvetica Neue"/>
          <w:color w:val="000000"/>
          <w:sz w:val="22"/>
          <w:szCs w:val="22"/>
        </w:rPr>
        <w:t>inter-harvest period from analyses of shoot growth.</w:t>
      </w:r>
    </w:p>
    <w:p w14:paraId="6925BD8D" w14:textId="14819047" w:rsidR="006872B9" w:rsidRDefault="006872B9" w:rsidP="001408E7">
      <w:pPr>
        <w:spacing w:line="480" w:lineRule="auto"/>
        <w:ind w:firstLine="720"/>
        <w:rPr>
          <w:rFonts w:ascii="Helvetica Neue" w:hAnsi="Helvetica Neue" w:cs="Helvetica Neue"/>
          <w:color w:val="000000"/>
          <w:sz w:val="22"/>
          <w:szCs w:val="22"/>
        </w:rPr>
      </w:pPr>
      <w:r>
        <w:rPr>
          <w:rFonts w:ascii="Helvetica Neue" w:hAnsi="Helvetica Neue" w:cs="Helvetica Neue"/>
          <w:color w:val="000000"/>
          <w:sz w:val="22"/>
          <w:szCs w:val="22"/>
        </w:rPr>
        <w:t>A temperature sensor and datalogger (</w:t>
      </w:r>
      <w:r w:rsidR="00591741">
        <w:rPr>
          <w:rFonts w:ascii="Helvetica Neue" w:hAnsi="Helvetica Neue" w:cs="Helvetica Neue"/>
          <w:color w:val="000000"/>
          <w:sz w:val="22"/>
          <w:szCs w:val="22"/>
        </w:rPr>
        <w:t xml:space="preserve">HOBO </w:t>
      </w:r>
      <w:r w:rsidR="00B62BB9">
        <w:rPr>
          <w:rFonts w:ascii="Helvetica Neue" w:hAnsi="Helvetica Neue" w:cs="Helvetica Neue"/>
          <w:color w:val="000000"/>
          <w:sz w:val="22"/>
          <w:szCs w:val="22"/>
        </w:rPr>
        <w:t>8</w:t>
      </w:r>
      <w:r w:rsidR="00591741">
        <w:rPr>
          <w:rFonts w:ascii="Helvetica Neue" w:hAnsi="Helvetica Neue" w:cs="Helvetica Neue"/>
          <w:color w:val="000000"/>
          <w:sz w:val="22"/>
          <w:szCs w:val="22"/>
        </w:rPr>
        <w:t>k Pendant</w:t>
      </w:r>
      <w:r w:rsidR="00591741" w:rsidRPr="00591741">
        <w:rPr>
          <w:rFonts w:ascii="Helvetica Neue" w:hAnsi="Helvetica Neue" w:cs="Helvetica Neue"/>
          <w:color w:val="000000"/>
          <w:sz w:val="22"/>
          <w:szCs w:val="22"/>
          <w:vertAlign w:val="superscript"/>
        </w:rPr>
        <w:t>®</w:t>
      </w:r>
      <w:r w:rsidR="00591741">
        <w:rPr>
          <w:rFonts w:ascii="Helvetica Neue" w:hAnsi="Helvetica Neue" w:cs="Helvetica Neue"/>
          <w:color w:val="000000"/>
          <w:sz w:val="22"/>
          <w:szCs w:val="22"/>
        </w:rPr>
        <w:t xml:space="preserve"> temperature data logger</w:t>
      </w:r>
      <w:r>
        <w:rPr>
          <w:rFonts w:ascii="Helvetica Neue" w:hAnsi="Helvetica Neue" w:cs="Helvetica Neue"/>
          <w:color w:val="000000"/>
          <w:sz w:val="22"/>
          <w:szCs w:val="22"/>
        </w:rPr>
        <w:t xml:space="preserve">, </w:t>
      </w:r>
      <w:r w:rsidR="00591741">
        <w:rPr>
          <w:rFonts w:ascii="Helvetica Neue" w:hAnsi="Helvetica Neue" w:cs="Helvetica Neue"/>
          <w:color w:val="000000"/>
          <w:sz w:val="22"/>
          <w:szCs w:val="22"/>
        </w:rPr>
        <w:t>Onset Computer Corporation</w:t>
      </w:r>
      <w:r>
        <w:rPr>
          <w:rFonts w:ascii="Helvetica Neue" w:hAnsi="Helvetica Neue" w:cs="Helvetica Neue"/>
          <w:color w:val="000000"/>
          <w:sz w:val="22"/>
          <w:szCs w:val="22"/>
        </w:rPr>
        <w:t xml:space="preserve">, </w:t>
      </w:r>
      <w:r w:rsidR="00591741">
        <w:rPr>
          <w:rFonts w:ascii="Helvetica Neue" w:hAnsi="Helvetica Neue" w:cs="Helvetica Neue"/>
          <w:color w:val="000000"/>
          <w:sz w:val="22"/>
          <w:szCs w:val="22"/>
        </w:rPr>
        <w:t>Bourne, MA, USA</w:t>
      </w:r>
      <w:r>
        <w:rPr>
          <w:rFonts w:ascii="Helvetica Neue" w:hAnsi="Helvetica Neue" w:cs="Helvetica Neue"/>
          <w:color w:val="000000"/>
          <w:sz w:val="22"/>
          <w:szCs w:val="22"/>
        </w:rPr>
        <w:t xml:space="preserve">) was installed between the two fields on a stake at the height of the tea canopy in </w:t>
      </w:r>
      <w:r w:rsidR="00591741">
        <w:rPr>
          <w:rFonts w:ascii="Helvetica Neue" w:hAnsi="Helvetica Neue" w:cs="Helvetica Neue"/>
          <w:color w:val="000000"/>
          <w:sz w:val="22"/>
          <w:szCs w:val="22"/>
        </w:rPr>
        <w:t>a solar radiation shield (Onset Computer Corporation)</w:t>
      </w:r>
      <w:r>
        <w:rPr>
          <w:rFonts w:ascii="Helvetica Neue" w:hAnsi="Helvetica Neue" w:cs="Helvetica Neue"/>
          <w:color w:val="000000"/>
          <w:sz w:val="22"/>
          <w:szCs w:val="22"/>
        </w:rPr>
        <w:t xml:space="preserve">.  </w:t>
      </w:r>
      <w:r w:rsidR="00591741">
        <w:rPr>
          <w:rFonts w:ascii="Helvetica Neue" w:hAnsi="Helvetica Neue" w:cs="Helvetica Neue"/>
          <w:color w:val="000000"/>
          <w:sz w:val="22"/>
          <w:szCs w:val="22"/>
        </w:rPr>
        <w:t>Air temperature</w:t>
      </w:r>
      <w:r>
        <w:rPr>
          <w:rFonts w:ascii="Helvetica Neue" w:hAnsi="Helvetica Neue" w:cs="Helvetica Neue"/>
          <w:color w:val="000000"/>
          <w:sz w:val="22"/>
          <w:szCs w:val="22"/>
        </w:rPr>
        <w:t xml:space="preserve"> </w:t>
      </w:r>
      <w:r w:rsidR="00591741">
        <w:rPr>
          <w:rFonts w:ascii="Helvetica Neue" w:hAnsi="Helvetica Neue" w:cs="Helvetica Neue"/>
          <w:color w:val="000000"/>
          <w:sz w:val="22"/>
          <w:szCs w:val="22"/>
        </w:rPr>
        <w:t>was logged</w:t>
      </w:r>
      <w:r>
        <w:rPr>
          <w:rFonts w:ascii="Helvetica Neue" w:hAnsi="Helvetica Neue" w:cs="Helvetica Neue"/>
          <w:color w:val="000000"/>
          <w:sz w:val="22"/>
          <w:szCs w:val="22"/>
        </w:rPr>
        <w:t xml:space="preserve"> hourly</w:t>
      </w:r>
      <w:r w:rsidR="00CB15D5">
        <w:rPr>
          <w:rFonts w:ascii="Helvetica Neue" w:hAnsi="Helvetica Neue" w:cs="Helvetica Neue"/>
          <w:color w:val="000000"/>
          <w:sz w:val="22"/>
          <w:szCs w:val="22"/>
        </w:rPr>
        <w:t>, and later averaged to get mean daily temperatures</w:t>
      </w:r>
      <w:r>
        <w:rPr>
          <w:rFonts w:ascii="Helvetica Neue" w:hAnsi="Helvetica Neue" w:cs="Helvetica Neue"/>
          <w:color w:val="000000"/>
          <w:sz w:val="22"/>
          <w:szCs w:val="22"/>
        </w:rPr>
        <w:t xml:space="preserve">.  </w:t>
      </w:r>
      <w:commentRangeStart w:id="23"/>
      <w:r>
        <w:rPr>
          <w:rFonts w:ascii="Helvetica Neue" w:hAnsi="Helvetica Neue" w:cs="Helvetica Neue"/>
          <w:color w:val="000000"/>
          <w:sz w:val="22"/>
          <w:szCs w:val="22"/>
        </w:rPr>
        <w:t xml:space="preserve">Precipitation was measured using a simple </w:t>
      </w:r>
      <w:r w:rsidR="002F62B0">
        <w:rPr>
          <w:rFonts w:ascii="Helvetica Neue" w:hAnsi="Helvetica Neue" w:cs="Helvetica Neue"/>
          <w:color w:val="000000"/>
          <w:sz w:val="22"/>
          <w:szCs w:val="22"/>
        </w:rPr>
        <w:t xml:space="preserve">500 mm </w:t>
      </w:r>
      <w:r>
        <w:rPr>
          <w:rFonts w:ascii="Helvetica Neue" w:hAnsi="Helvetica Neue" w:cs="Helvetica Neue"/>
          <w:color w:val="000000"/>
          <w:sz w:val="22"/>
          <w:szCs w:val="22"/>
        </w:rPr>
        <w:t>rain gauge</w:t>
      </w:r>
      <w:r w:rsidR="00EA0438">
        <w:rPr>
          <w:rFonts w:ascii="Helvetica Neue" w:hAnsi="Helvetica Neue" w:cs="Helvetica Neue"/>
          <w:color w:val="000000"/>
          <w:sz w:val="22"/>
          <w:szCs w:val="22"/>
        </w:rPr>
        <w:t xml:space="preserve"> (model, company, city) between </w:t>
      </w:r>
      <w:r w:rsidR="002F62B0">
        <w:rPr>
          <w:rFonts w:ascii="Helvetica Neue" w:hAnsi="Helvetica Neue" w:cs="Helvetica Neue"/>
          <w:color w:val="000000"/>
          <w:sz w:val="22"/>
          <w:szCs w:val="22"/>
        </w:rPr>
        <w:t>June 20 and July 23</w:t>
      </w:r>
      <w:r w:rsidR="00EA0438">
        <w:rPr>
          <w:rFonts w:ascii="Helvetica Neue" w:hAnsi="Helvetica Neue" w:cs="Helvetica Neue"/>
          <w:color w:val="000000"/>
          <w:sz w:val="22"/>
          <w:szCs w:val="22"/>
        </w:rPr>
        <w:t xml:space="preserve">.  Rain gauge data was not available before </w:t>
      </w:r>
      <w:r w:rsidR="002F3098">
        <w:rPr>
          <w:rFonts w:ascii="Helvetica Neue" w:hAnsi="Helvetica Neue" w:cs="Helvetica Neue"/>
          <w:color w:val="000000"/>
          <w:sz w:val="22"/>
          <w:szCs w:val="22"/>
        </w:rPr>
        <w:t>June 20</w:t>
      </w:r>
      <w:r w:rsidR="00CB15D5">
        <w:rPr>
          <w:rFonts w:ascii="Helvetica Neue" w:hAnsi="Helvetica Neue" w:cs="Helvetica Neue"/>
          <w:color w:val="000000"/>
          <w:sz w:val="22"/>
          <w:szCs w:val="22"/>
        </w:rPr>
        <w:t xml:space="preserve">.  </w:t>
      </w:r>
      <w:r w:rsidR="002F3098">
        <w:rPr>
          <w:rFonts w:ascii="Helvetica Neue" w:hAnsi="Helvetica Neue" w:cs="Helvetica Neue"/>
          <w:color w:val="000000"/>
          <w:sz w:val="22"/>
          <w:szCs w:val="22"/>
        </w:rPr>
        <w:t>We</w:t>
      </w:r>
      <w:r w:rsidR="00CB15D5">
        <w:rPr>
          <w:rFonts w:ascii="Helvetica Neue" w:hAnsi="Helvetica Neue" w:cs="Helvetica Neue"/>
          <w:color w:val="000000"/>
          <w:sz w:val="22"/>
          <w:szCs w:val="22"/>
        </w:rPr>
        <w:t xml:space="preserve"> compared our on-site data to local weather station data we obtained</w:t>
      </w:r>
      <w:r w:rsidR="002F3098">
        <w:rPr>
          <w:rFonts w:ascii="Helvetica Neue" w:hAnsi="Helvetica Neue" w:cs="Helvetica Neue"/>
          <w:color w:val="000000"/>
          <w:sz w:val="22"/>
          <w:szCs w:val="22"/>
        </w:rPr>
        <w:t xml:space="preserve"> for June and July</w:t>
      </w:r>
      <w:r w:rsidR="00CB15D5">
        <w:rPr>
          <w:rFonts w:ascii="Helvetica Neue" w:hAnsi="Helvetica Neue" w:cs="Helvetica Neue"/>
          <w:color w:val="000000"/>
          <w:sz w:val="22"/>
          <w:szCs w:val="22"/>
        </w:rPr>
        <w:t>.  The precipitation data was significantly correlated (</w:t>
      </w:r>
      <w:r w:rsidR="002F3098">
        <w:rPr>
          <w:rFonts w:ascii="Helvetica Neue" w:hAnsi="Helvetica Neue" w:cs="Helvetica Neue"/>
          <w:color w:val="000000"/>
          <w:sz w:val="22"/>
          <w:szCs w:val="22"/>
        </w:rPr>
        <w:t>Pearson’s r = 0.63, df = 32, p &lt; 0.001</w:t>
      </w:r>
      <w:r w:rsidR="00CB15D5">
        <w:rPr>
          <w:rFonts w:ascii="Helvetica Neue" w:hAnsi="Helvetica Neue" w:cs="Helvetica Neue"/>
          <w:color w:val="000000"/>
          <w:sz w:val="22"/>
          <w:szCs w:val="22"/>
        </w:rPr>
        <w:t xml:space="preserve">), and the weather station data covered a greater time range, so we used the station data for further </w:t>
      </w:r>
      <w:commentRangeStart w:id="24"/>
      <w:r w:rsidR="00CB15D5">
        <w:rPr>
          <w:rFonts w:ascii="Helvetica Neue" w:hAnsi="Helvetica Neue" w:cs="Helvetica Neue"/>
          <w:color w:val="000000"/>
          <w:sz w:val="22"/>
          <w:szCs w:val="22"/>
        </w:rPr>
        <w:t>analyses</w:t>
      </w:r>
      <w:commentRangeEnd w:id="23"/>
      <w:r w:rsidR="00591741">
        <w:rPr>
          <w:rStyle w:val="CommentReference"/>
        </w:rPr>
        <w:commentReference w:id="23"/>
      </w:r>
      <w:commentRangeEnd w:id="24"/>
      <w:r w:rsidR="00FD09D5">
        <w:rPr>
          <w:rStyle w:val="CommentReference"/>
        </w:rPr>
        <w:commentReference w:id="24"/>
      </w:r>
      <w:r w:rsidR="00CB15D5">
        <w:rPr>
          <w:rFonts w:ascii="Helvetica Neue" w:hAnsi="Helvetica Neue" w:cs="Helvetica Neue"/>
          <w:color w:val="000000"/>
          <w:sz w:val="22"/>
          <w:szCs w:val="22"/>
        </w:rPr>
        <w:t>.</w:t>
      </w:r>
    </w:p>
    <w:p w14:paraId="51D23F3D" w14:textId="711830D6" w:rsidR="00EA0438" w:rsidRDefault="00EA0438" w:rsidP="001408E7">
      <w:pPr>
        <w:spacing w:line="480" w:lineRule="auto"/>
        <w:rPr>
          <w:rFonts w:ascii="Helvetica Neue" w:hAnsi="Helvetica Neue" w:cs="Helvetica Neue"/>
          <w:color w:val="000000"/>
          <w:sz w:val="22"/>
          <w:szCs w:val="22"/>
        </w:rPr>
      </w:pPr>
    </w:p>
    <w:p w14:paraId="05086301" w14:textId="7EF9B5A5" w:rsidR="00EA0438" w:rsidRDefault="00CB15D5" w:rsidP="001408E7">
      <w:pPr>
        <w:pStyle w:val="Heading2"/>
        <w:spacing w:line="480" w:lineRule="auto"/>
      </w:pPr>
      <w:r>
        <w:lastRenderedPageBreak/>
        <w:t>Distributed Lag Non-Linear Models</w:t>
      </w:r>
    </w:p>
    <w:p w14:paraId="0CA3A997" w14:textId="3915C7E4" w:rsidR="003B4965" w:rsidRDefault="00432FBA" w:rsidP="003B4965">
      <w:pPr>
        <w:spacing w:line="480" w:lineRule="auto"/>
        <w:ind w:firstLine="720"/>
      </w:pPr>
      <w:r>
        <w:t>We assessed the effects of</w:t>
      </w:r>
      <w:r w:rsidR="00E643C2">
        <w:t xml:space="preserve"> temperature and precipitation on</w:t>
      </w:r>
      <w:r>
        <w:t xml:space="preserve"> tea</w:t>
      </w:r>
      <w:r w:rsidR="00E643C2">
        <w:t xml:space="preserve"> shoot growth</w:t>
      </w:r>
      <w:r>
        <w:t xml:space="preserve"> rate (</w:t>
      </w:r>
      <w:r w:rsidR="00E643C2">
        <w:t>daily change in shoot height in cm</w:t>
      </w:r>
      <w:r>
        <w:t xml:space="preserve">) and leafhopper </w:t>
      </w:r>
      <w:r w:rsidR="00591741">
        <w:t>counts per leaf</w:t>
      </w:r>
      <w:r w:rsidR="00E643C2">
        <w:t>.</w:t>
      </w:r>
      <w:r w:rsidR="003B4965">
        <w:t xml:space="preserve"> We were interested in accounting for potentially delayed effects of weather, but b</w:t>
      </w:r>
      <w:r>
        <w:t>ecause weather is likely to be autocorrelated through time, using lagged weather</w:t>
      </w:r>
      <w:r w:rsidR="002F3098">
        <w:t xml:space="preserve"> (e.g. temperature one day ago, two days ago, etc.)</w:t>
      </w:r>
      <w:r>
        <w:t xml:space="preserve"> as independent </w:t>
      </w:r>
      <w:r w:rsidR="00CB15D5">
        <w:t xml:space="preserve">predictor </w:t>
      </w:r>
      <w:r>
        <w:t>variables</w:t>
      </w:r>
      <w:r w:rsidR="002F3098">
        <w:t xml:space="preserve"> </w:t>
      </w:r>
      <w:r>
        <w:t>would result in overfitting</w:t>
      </w:r>
      <w:r w:rsidR="0093062A">
        <w:t>. Furthermore, the choice of how to discretize lag (days, weeks, etc.) is arbitrary. Instead of including parameters for every unit of lag as an independent predictor, we can model the delayed effects of weather with fewer parameters by fitting a curve</w:t>
      </w:r>
      <w:r w:rsidR="002F3098">
        <w:t xml:space="preserve">. </w:t>
      </w:r>
      <w:r w:rsidR="0093062A">
        <w:t>The effects of weather may</w:t>
      </w:r>
      <w:r w:rsidR="003B4965">
        <w:t xml:space="preserve"> decay linearly over time, so rather than choosing a kernel (e.g. exponential or gaussian) a priori, we can model the effects of lag as a spline </w:t>
      </w:r>
      <w:r w:rsidR="003B4965">
        <w:fldChar w:fldCharType="begin" w:fldLock="1"/>
      </w:r>
      <w:r w:rsidR="003B4965">
        <w:instrText>ADDIN CSL_CITATION {"citationItems":[{"id":"ITEM-1","itemData":{"DOI":"10.1111/2041-210X.12486","ISSN":"2041210X","abstract":"In observational demographic data, the number of measured factors that could potentially drive demography (such as daily weather records between two censuses) can easily exceed the number of independent observations. Thus, identifying the important drivers requires alternatives to standard model selection and variable selection methods. Spline methods that estimate smooth functions over continuous domains (such as space or time) have the potential to resolve high-dimensional problems in ecological systems. We consider two examples that are important for many plant populations: competition with neighbours that vary in size and distance from the focal individual and climate variables during a window of time before a response (growth, survival, etc.) is measured. For competition covariates, we use a simulation study based on empirical data to show that a monotone spline estimate of competition kernels via approximate AIC returns very accurate estimates. We then apply the method to long-term, mapped quadrat data on the four dominant species in an Idaho (US) sagebrush steppe community. For climate predictors and their temporal lags, we use simulated data sets to compare functional smoothing methods with competing linear (LASSO) or machine learning (random forests) methods. Given sufficient data, functional smoothing methods outperformed the other two methods. Functional smoothing methods can advance data-driven population modelling by providing alternatives to specifying competition kernels a priori and to arbitrarily aggregating continuous environmental covariates. However, there are important open questions related to modelling of nonlinear climate responses and size × climate interactions.","author":[{"dropping-particle":"","family":"Teller","given":"Brittany J.","non-dropping-particle":"","parse-names":false,"suffix":""},{"dropping-particle":"","family":"Adler","given":"Peter B.","non-dropping-particle":"","parse-names":false,"suffix":""},{"dropping-particle":"","family":"Edwards","given":"Collin B.","non-dropping-particle":"","parse-names":false,"suffix":""},{"dropping-particle":"","family":"Hooker","given":"Giles","non-dropping-particle":"","parse-names":false,"suffix":""},{"dropping-particle":"","family":"Ellner","given":"Stephen P.","non-dropping-particle":"","parse-names":false,"suffix":""}],"container-title":"Methods in Ecology and Evolution","editor":[{"dropping-particle":"","family":"Metcalf","given":"Jessica","non-dropping-particle":"","parse-names":false,"suffix":""}],"id":"ITEM-1","issue":"2","issued":{"date-parts":[["2016","2"]]},"page":"171-183","title":"Linking demography with drivers: Climate and competition","type":"article-journal","volume":"7"},"uris":["http://www.mendeley.com/documents/?uuid=ca9d5325-4988-342c-b3c8-186b720d4a16"]},{"id":"ITEM-2","itemData":{"DOI":"10.18637/jss.v043.i08","ISSN":"1548-7660","abstract":"Distributed lag non-linear models (DLNMs) represent a modeling framework to flexibly describe associations showing potentially non-linear and delayed effects in time series data. This methodology rests on the definition of a crossbasis, a bi-dimensional functional space expressed by the combination of two sets of basis functions, which specify the relationships in the dimensions of predictor and lags, respectively. This framework is implemented in the R package dlnm, which provides functions to perform the broad range of models within the DLNM family and then to help interpret the results, with an emphasis on graphical representation. This paper offers an overview of the capabilities of the package, describing the conceptual and practical steps to specify and interpret DLNMs with an example of application to real data.","author":[{"dropping-particle":"","family":"Gasparrini","given":"Antonio","non-dropping-particle":"","parse-names":false,"suffix":""}],"container-title":"Journal of Statistical Software","id":"ITEM-2","issue":"8","issued":{"date-parts":[["2011"]]},"page":"2-20","title":"Distributed Lag Linear and Non-Linear Models in R : The Package dlnm","type":"article-journal","volume":"43"},"uris":["http://www.mendeley.com/documents/?uuid=dc9fa964-bd7c-4f2f-82d0-09086a63ac0d"]}],"mendeley":{"formattedCitation":"(Gasparrini, 2011; Teller et al., 2016)","plainTextFormattedCitation":"(Gasparrini, 2011; Teller et al., 2016)","previouslyFormattedCitation":"(Gasparrini, 2011; Teller et al., 2016)"},"properties":{"noteIndex":0},"schema":"https://github.com/citation-style-language/schema/raw/master/csl-citation.json"}</w:instrText>
      </w:r>
      <w:r w:rsidR="003B4965">
        <w:fldChar w:fldCharType="separate"/>
      </w:r>
      <w:r w:rsidR="003B4965" w:rsidRPr="003B4965">
        <w:rPr>
          <w:noProof/>
        </w:rPr>
        <w:t>(Gasparrini, 2011; Teller et al., 2016)</w:t>
      </w:r>
      <w:r w:rsidR="003B4965">
        <w:fldChar w:fldCharType="end"/>
      </w:r>
      <w:r w:rsidR="003B4965">
        <w:t>. Distributed lag non-linear models (</w:t>
      </w:r>
      <w:r>
        <w:t>DLNMs</w:t>
      </w:r>
      <w:r w:rsidR="003B4965">
        <w:t>)</w:t>
      </w:r>
      <w:r>
        <w:t xml:space="preserve"> model </w:t>
      </w:r>
      <w:r w:rsidR="004A75B4">
        <w:t xml:space="preserve">potentially delayed effects </w:t>
      </w:r>
      <w:r w:rsidR="00CB15D5">
        <w:t>of predictor variables</w:t>
      </w:r>
      <w:r>
        <w:t xml:space="preserve"> by fitting </w:t>
      </w:r>
      <w:r w:rsidR="00240042">
        <w:t>a bi-dimensional dose-lag-response association</w:t>
      </w:r>
      <w:r w:rsidR="00323E3E">
        <w:t xml:space="preserve"> </w:t>
      </w:r>
      <w:r w:rsidR="003B4965">
        <w:t>spline</w:t>
      </w:r>
      <w:r w:rsidR="00240042">
        <w:t xml:space="preserve"> where the effect of a predictor can vary non-linearly through lag time and across predictor intensity</w:t>
      </w:r>
      <w:r w:rsidR="00CB15D5">
        <w:t xml:space="preserve"> </w:t>
      </w:r>
      <w:r w:rsidR="002F3098">
        <w:fldChar w:fldCharType="begin" w:fldLock="1"/>
      </w:r>
      <w:r w:rsidR="00D31D0F">
        <w:instrText>ADDIN CSL_CITATION {"citationItems":[{"id":"ITEM-1","itemData":{"DOI":"10.1111/biom.12645","ISSN":"0006341X","abstract":"Distributed lag non-linear models (DLNMs) are a modelling tool for describing potentially non-linear and delayed dependencies. Here, we illustrate an extension of the DLNM framework through the use of penalized splines within generalized additive models (GAM). This extension offers built-in model selection procedures and the possibility of accommodating assumptions on the shape of the lag structure through specific penalties. In addition, this framework includes, as special cases, simpler models previously proposed for linear relationships (DLMs). Alternative versions of penalized DLNMs are compared with each other and with the standard unpenalized version in a simulation study. Results show that this penalized extension to the DLNM class provides greater flexibility and improved inferential properties. The framework exploits recent theoretical developments of GAMs and is implemented using efficient routines within freely available software. Real-data applications are illustrated through two reproducible examples in time series and survival analysis.","author":[{"dropping-particle":"","family":"Gasparrini","given":"Antonio","non-dropping-particle":"","parse-names":false,"suffix":""},{"dropping-particle":"","family":"Scheipl","given":"Fabian","non-dropping-particle":"","parse-names":false,"suffix":""},{"dropping-particle":"","family":"Armstrong","given":"Ben","non-dropping-particle":"","parse-names":false,"suffix":""},{"dropping-particle":"","family":"Kenward","given":"Michael G.","non-dropping-particle":"","parse-names":false,"suffix":""}],"container-title":"Biometrics","id":"ITEM-1","issue":"3","issued":{"date-parts":[["2017","9"]]},"note":"words I don't know:\n&amp;quot;Identifiability&amp;quot;\n&amp;quot;full rank&amp;quot;\n&amp;quot;tensor&amp;quot;\n&amp;quot;ridge penalties&amp;quot;","page":"938-948","title":"A penalized framework for distributed lag non-linear models","type":"article-journal","volume":"73"},"uris":["http://www.mendeley.com/documents/?uuid=c8e335f3-5dfa-4f55-af2b-feee420862f4"]},{"id":"ITEM-2","itemData":{"DOI":"10.18637/jss.v043.i08","ISSN":"1548-7660","abstract":"Distributed lag non-linear models (DLNMs) represent a modeling framework to flexibly describe associations showing potentially non-linear and delayed effects in time series data. This methodology rests on the definition of a crossbasis, a bi-dimensional functional space expressed by the combination of two sets of basis functions, which specify the relationships in the dimensions of predictor and lags, respectively. This framework is implemented in the R package dlnm, which provides functions to perform the broad range of models within the DLNM family and then to help interpret the results, with an emphasis on graphical representation. This paper offers an overview of the capabilities of the package, describing the conceptual and practical steps to specify and interpret DLNMs with an example of application to real data.","author":[{"dropping-particle":"","family":"Gasparrini","given":"Antonio","non-dropping-particle":"","parse-names":false,"suffix":""}],"container-title":"Journal of Statistical Software","id":"ITEM-2","issue":"8","issued":{"date-parts":[["2011"]]},"page":"2-20","title":"Distributed Lag Linear and Non-Linear Models in R : The Package dlnm","type":"article-journal","volume":"43"},"uris":["http://www.mendeley.com/documents/?uuid=dc9fa964-bd7c-4f2f-82d0-09086a63ac0d"]}],"mendeley":{"formattedCitation":"(Gasparrini, 2011; Gasparrini et al., 2017)","plainTextFormattedCitation":"(Gasparrini, 2011; Gasparrini et al., 2017)","previouslyFormattedCitation":"(Gasparrini, 2011; Gasparrini et al., 2017)"},"properties":{"noteIndex":0},"schema":"https://github.com/citation-style-language/schema/raw/master/csl-citation.json"}</w:instrText>
      </w:r>
      <w:r w:rsidR="002F3098">
        <w:fldChar w:fldCharType="separate"/>
      </w:r>
      <w:r w:rsidR="003B4965" w:rsidRPr="003B4965">
        <w:rPr>
          <w:noProof/>
        </w:rPr>
        <w:t>(Gasparrini, 2011; Gasparrini et al., 2017)</w:t>
      </w:r>
      <w:r w:rsidR="002F3098">
        <w:fldChar w:fldCharType="end"/>
      </w:r>
      <w:r w:rsidR="00240042">
        <w:t xml:space="preserve">. These bi-dimensional </w:t>
      </w:r>
      <w:r w:rsidR="00323E3E">
        <w:t>kernels</w:t>
      </w:r>
      <w:r w:rsidR="00240042">
        <w:t xml:space="preserve"> </w:t>
      </w:r>
      <w:r w:rsidR="00323E3E">
        <w:t>were</w:t>
      </w:r>
      <w:r w:rsidR="00240042">
        <w:t xml:space="preserve"> </w:t>
      </w:r>
      <w:r w:rsidR="00355907">
        <w:t xml:space="preserve">constructed using a cross-basis function provided by the </w:t>
      </w:r>
      <w:proofErr w:type="spellStart"/>
      <w:r w:rsidR="00355907">
        <w:t>dlnm</w:t>
      </w:r>
      <w:proofErr w:type="spellEnd"/>
      <w:r w:rsidR="00355907">
        <w:t xml:space="preserve"> package in R </w:t>
      </w:r>
      <w:r w:rsidR="002F3098">
        <w:fldChar w:fldCharType="begin" w:fldLock="1"/>
      </w:r>
      <w:r w:rsidR="00D57425">
        <w:instrText>ADDIN CSL_CITATION {"citationItems":[{"id":"ITEM-1","itemData":{"DOI":"10.18637/jss.v043.i08","ISSN":"1548-7660","abstract":"Distributed lag non-linear models (DLNMs) represent a modeling framework to flexibly describe associations showing potentially non-linear and delayed effects in time series data. This methodology rests on the definition of a crossbasis, a bi-dimensional functional space expressed by the combination of two sets of basis functions, which specify the relationships in the dimensions of predictor and lags, respectively. This framework is implemented in the R package dlnm, which provides functions to perform the broad range of models within the DLNM family and then to help interpret the results, with an emphasis on graphical representation. This paper offers an overview of the capabilities of the package, describing the conceptual and practical steps to specify and interpret DLNMs with an example of application to real data.","author":[{"dropping-particle":"","family":"Gasparrini","given":"Antonio","non-dropping-particle":"","parse-names":false,"suffix":""}],"container-title":"Journal of Statistical Software","id":"ITEM-1","issue":"8","issued":{"date-parts":[["2011"]]},"page":"2-20","title":"Distributed Lag Linear and Non-Linear Models in R : The Package dlnm","type":"article-journal","volume":"43"},"uris":["http://www.mendeley.com/documents/?uuid=dc9fa964-bd7c-4f2f-82d0-09086a63ac0d"]}],"mendeley":{"formattedCitation":"(Gasparrini, 2011)","plainTextFormattedCitation":"(Gasparrini, 2011)","previouslyFormattedCitation":"(Gasparrini, 2011)"},"properties":{"noteIndex":0},"schema":"https://github.com/citation-style-language/schema/raw/master/csl-citation.json"}</w:instrText>
      </w:r>
      <w:r w:rsidR="002F3098">
        <w:fldChar w:fldCharType="separate"/>
      </w:r>
      <w:r w:rsidR="002F3098" w:rsidRPr="002F3098">
        <w:rPr>
          <w:noProof/>
        </w:rPr>
        <w:t>(Gasparrini, 2011)</w:t>
      </w:r>
      <w:r w:rsidR="002F3098">
        <w:fldChar w:fldCharType="end"/>
      </w:r>
      <w:r w:rsidR="00355907">
        <w:t xml:space="preserve"> with a maximum lag effect of 1</w:t>
      </w:r>
      <w:r w:rsidR="002F3098">
        <w:t>5</w:t>
      </w:r>
      <w:r w:rsidR="00355907">
        <w:t xml:space="preserve"> days</w:t>
      </w:r>
      <w:r w:rsidR="002F3098">
        <w:t xml:space="preserve">, </w:t>
      </w:r>
      <w:commentRangeStart w:id="25"/>
      <w:r w:rsidR="002F3098">
        <w:t xml:space="preserve">the mean survival time for female </w:t>
      </w:r>
      <w:r w:rsidR="002F3098">
        <w:rPr>
          <w:i/>
          <w:iCs/>
        </w:rPr>
        <w:t>E. onukii</w:t>
      </w:r>
      <w:r w:rsidR="002F3098">
        <w:t xml:space="preserve"> individuals in the field reported by Shi et al. </w:t>
      </w:r>
      <w:r w:rsidR="002F3098">
        <w:fldChar w:fldCharType="begin" w:fldLock="1"/>
      </w:r>
      <w:r w:rsidR="002F3098">
        <w:instrText>ADDIN CSL_CITATION {"citationItems":[{"id":"ITEM-1","itemData":{"DOI":"10.1093/jee/tov054","ISSN":"0022-0493","author":[{"dropping-particle":"","family":"Shi","given":"L.-Q.","non-dropping-particle":"","parse-names":false,"suffix":""},{"dropping-particle":"","family":"Zeng","given":"Z.-H.","non-dropping-particle":"","parse-names":false,"suffix":""},{"dropping-particle":"","family":"Huang","given":"H.-S.","non-dropping-particle":"","parse-names":false,"suffix":""},{"dropping-particle":"","family":"Zhou","given":"Y.-M.","non-dropping-particle":"","parse-names":false,"suffix":""},{"dropping-particle":"","family":"Vasseur","given":"L","non-dropping-particle":"","parse-names":false,"suffix":""},{"dropping-particle":"","family":"You","given":"M.-S.","non-dropping-particle":"","parse-names":false,"suffix":""}],"container-title":"Journal of Economic Entomology","id":"ITEM-1","issue":"3","issued":{"date-parts":[["2015","6","1"]]},"page":"1025-1033","title":"Identification of Empoasca onukii (Hemiptera: Cicadellidae) and Monitoring of its Populations in the Tea Plantations of South China","type":"article-journal","volume":"108"},"suppress-author":1,"uris":["http://www.mendeley.com/documents/?uuid=6e7cef55-dd34-4877-b24f-adbe52b372d1"]}],"mendeley":{"formattedCitation":"(2015)","plainTextFormattedCitation":"(2015)","previouslyFormattedCitation":"(2015)"},"properties":{"noteIndex":0},"schema":"https://github.com/citation-style-language/schema/raw/master/csl-citation.json"}</w:instrText>
      </w:r>
      <w:r w:rsidR="002F3098">
        <w:fldChar w:fldCharType="separate"/>
      </w:r>
      <w:r w:rsidR="002F3098" w:rsidRPr="002F3098">
        <w:rPr>
          <w:noProof/>
        </w:rPr>
        <w:t>(2015)</w:t>
      </w:r>
      <w:r w:rsidR="002F3098">
        <w:fldChar w:fldCharType="end"/>
      </w:r>
      <w:commentRangeEnd w:id="25"/>
      <w:r w:rsidR="006C6A22">
        <w:rPr>
          <w:rStyle w:val="CommentReference"/>
        </w:rPr>
        <w:commentReference w:id="25"/>
      </w:r>
      <w:r w:rsidR="00364056">
        <w:t>.</w:t>
      </w:r>
      <w:r w:rsidR="00D42E0C">
        <w:t xml:space="preserve"> Only data points with at least 15 days of weather history were retained (June 16 and onward). </w:t>
      </w:r>
      <w:r w:rsidR="00355907">
        <w:t xml:space="preserve">Penalized cubic regression splines were used for both dimensions with </w:t>
      </w:r>
      <w:r w:rsidR="002F3098">
        <w:t>5</w:t>
      </w:r>
      <w:r w:rsidR="00355907">
        <w:t xml:space="preserve"> knots</w:t>
      </w:r>
      <w:r w:rsidR="002F3098">
        <w:t xml:space="preserve"> for the response dimension and 7 knots for the lag dimension</w:t>
      </w:r>
      <w:r w:rsidR="00355907">
        <w:t xml:space="preserve">. </w:t>
      </w:r>
      <w:r w:rsidR="00D57425">
        <w:t xml:space="preserve">These two-dimensional splines were then included as predictor variables in generalized additive models (GAMs) using the </w:t>
      </w:r>
      <w:proofErr w:type="spellStart"/>
      <w:r w:rsidR="00D57425">
        <w:t>mgcv</w:t>
      </w:r>
      <w:proofErr w:type="spellEnd"/>
      <w:r w:rsidR="00D57425">
        <w:t xml:space="preserve"> package in R </w:t>
      </w:r>
      <w:r w:rsidR="00D57425">
        <w:fldChar w:fldCharType="begin" w:fldLock="1"/>
      </w:r>
      <w:r w:rsidR="00DD4507">
        <w:instrText>ADDIN CSL_CITATION {"citationItems":[{"id":"ITEM-1","itemData":{"ISBN":"978-1-4987-2833-1","author":[{"dropping-particle":"","family":"Wood","given":"Simon N.","non-dropping-particle":"","parse-names":false,"suffix":""}],"id":"ITEM-1","issued":{"date-parts":[["2017"]]},"publisher":"Chapman and Hall/CRC","title":"Generalized Additive Models: An Introduction with R","type":"book"},"uris":["http://www.mendeley.com/documents/?uuid=f52428ca-09a5-41f2-bdd0-c163ec4f8a55"]}],"mendeley":{"formattedCitation":"(Wood, 2017)","plainTextFormattedCitation":"(Wood, 2017)","previouslyFormattedCitation":"(Wood, 2017)"},"properties":{"noteIndex":0},"schema":"https://github.com/citation-style-language/schema/raw/master/csl-citation.json"}</w:instrText>
      </w:r>
      <w:r w:rsidR="00D57425">
        <w:fldChar w:fldCharType="separate"/>
      </w:r>
      <w:r w:rsidR="00D57425" w:rsidRPr="00D57425">
        <w:rPr>
          <w:noProof/>
        </w:rPr>
        <w:t>(Wood, 2017)</w:t>
      </w:r>
      <w:r w:rsidR="00D57425">
        <w:fldChar w:fldCharType="end"/>
      </w:r>
      <w:r w:rsidR="00D57425">
        <w:t xml:space="preserve">. </w:t>
      </w:r>
      <w:r w:rsidR="001C67A8">
        <w:t xml:space="preserve">Preliminary analyses revealed high concurvity between the temperature and precipitation </w:t>
      </w:r>
      <w:r w:rsidR="001C67A8">
        <w:lastRenderedPageBreak/>
        <w:t>cross-basis functions</w:t>
      </w:r>
      <w:r w:rsidR="00904EF8">
        <w:t xml:space="preserve"> </w:t>
      </w:r>
      <w:r w:rsidR="00904EF8">
        <w:fldChar w:fldCharType="begin" w:fldLock="1"/>
      </w:r>
      <w:r w:rsidR="008F4A80">
        <w:instrText>ADDIN CSL_CITATION {"citationItems":[{"id":"ITEM-1","itemData":{"DOI":"10.1111/j.1467-9868.2007.00646.x","ISSN":"13697412","abstract":"Existing computationally efficient methods for penalized likelihood generalized additive model fitting employ iterative smoothness selection on working linear models (or working mixed models). Such schemes fail to converge for a non-negligible proportion of models, with failure being particularly frequent in the presence of concurvity. If smoothness selection is performed by optimizing 'whole model' criteria these problems disappear, but until now attempts to do this have employed finite-difference-based optimization schemes which are computationally inefficient and can suffer from false convergence. The paper develops the first computationally efficient method for direct generalized additive model smoothness selection. It is highly stable, but by careful structuring achieves a computational efficiency that leads, in simulations, to lower mean computation times than the schemes that are based on working model smoothness selection. The method also offers a reliable way of fitting generalized additive mixed models. © 2008 Royal Statistical Society.","author":[{"dropping-particle":"","family":"Wood","given":"Simon N.","non-dropping-particle":"","parse-names":false,"suffix":""}],"container-title":"Journal of the Royal Statistical Society. Series B: Statistical Methodology","id":"ITEM-1","issue":"3","issued":{"date-parts":[["2008","7","1"]]},"page":"495-518","title":"Fast stable direct fitting and smoothness selection for generalized additive models","type":"article-journal","volume":"70"},"uris":["http://www.mendeley.com/documents/?uuid=6da09222-a765-32f0-b0b6-8b0f1093806e"]},{"id":"ITEM-2","itemData":{"ISBN":"978-1-4987-2833-1","author":[{"dropping-particle":"","family":"Wood","given":"Simon N.","non-dropping-particle":"","parse-names":false,"suffix":""}],"id":"ITEM-2","issued":{"date-parts":[["2017"]]},"publisher":"Chapman and Hall/CRC","title":"Generalized Additive Models: An Introduction with R","type":"book"},"uris":["http://www.mendeley.com/documents/?uuid=f52428ca-09a5-41f2-bdd0-c163ec4f8a55"]}],"mendeley":{"formattedCitation":"(Wood, 2008, 2017)","plainTextFormattedCitation":"(Wood, 2008, 2017)","previouslyFormattedCitation":"(Wood, 2008, 2017)"},"properties":{"noteIndex":0},"schema":"https://github.com/citation-style-language/schema/raw/master/csl-citation.json"}</w:instrText>
      </w:r>
      <w:r w:rsidR="00904EF8">
        <w:fldChar w:fldCharType="separate"/>
      </w:r>
      <w:r w:rsidR="00904EF8" w:rsidRPr="00904EF8">
        <w:rPr>
          <w:noProof/>
        </w:rPr>
        <w:t>(Wood, 2008, 2017)</w:t>
      </w:r>
      <w:r w:rsidR="00904EF8">
        <w:fldChar w:fldCharType="end"/>
      </w:r>
      <w:r w:rsidR="00280266">
        <w:t xml:space="preserve"> </w:t>
      </w:r>
      <w:commentRangeStart w:id="26"/>
      <w:r w:rsidR="00280266">
        <w:t>(Figure S1)</w:t>
      </w:r>
      <w:r w:rsidR="001C67A8">
        <w:t xml:space="preserve">. </w:t>
      </w:r>
      <w:commentRangeEnd w:id="26"/>
      <w:r w:rsidR="00904EF8">
        <w:rPr>
          <w:rStyle w:val="CommentReference"/>
        </w:rPr>
        <w:commentReference w:id="26"/>
      </w:r>
      <w:r w:rsidR="001C67A8">
        <w:t>To avoid unstable estimates</w:t>
      </w:r>
      <w:r w:rsidR="00280266">
        <w:t xml:space="preserve"> resulting from this concurvity</w:t>
      </w:r>
      <w:r w:rsidR="001C67A8">
        <w:t>, we fit separate models for precipitation and temperature</w:t>
      </w:r>
      <w:r w:rsidR="00F60F3E">
        <w:t>.</w:t>
      </w:r>
      <w:r w:rsidR="001C67A8">
        <w:t xml:space="preserve"> </w:t>
      </w:r>
      <w:r w:rsidR="00F60F3E">
        <w:t xml:space="preserve">We report results of both </w:t>
      </w:r>
      <w:r w:rsidR="003B4965">
        <w:t>models and</w:t>
      </w:r>
      <w:r w:rsidR="00F60F3E">
        <w:t xml:space="preserve"> compared them with AIC to determine which weather variable better explained the response.</w:t>
      </w:r>
      <w:r w:rsidR="00BE5B6B">
        <w:t xml:space="preserve"> </w:t>
      </w:r>
    </w:p>
    <w:p w14:paraId="5703ACFE" w14:textId="27822E1C" w:rsidR="003B4965" w:rsidRPr="00310381" w:rsidRDefault="003B4965" w:rsidP="003B4965">
      <w:pPr>
        <w:spacing w:line="480" w:lineRule="auto"/>
        <w:ind w:firstLine="720"/>
      </w:pPr>
      <w:r>
        <w:t>Penalized cubic regression splines were used for modeling the cross-basis functions for weather as well as covariates. Penalization favors more linear shapes such that unless the data supports non-linearity, the resulting fitted relationship will be linear. Effective degrees of freedom (</w:t>
      </w:r>
      <w:proofErr w:type="spellStart"/>
      <w:r>
        <w:t>edf</w:t>
      </w:r>
      <w:proofErr w:type="spellEnd"/>
      <w:r>
        <w:t xml:space="preserve">) represent the degree of non-linearity of the penalized spline and are reported for each predictor.  For example, </w:t>
      </w:r>
      <w:proofErr w:type="spellStart"/>
      <w:r>
        <w:t>edf</w:t>
      </w:r>
      <w:proofErr w:type="spellEnd"/>
      <w:r>
        <w:t xml:space="preserve"> = 0 is equivalent an intercept only, </w:t>
      </w:r>
      <w:proofErr w:type="spellStart"/>
      <w:r>
        <w:t>edf</w:t>
      </w:r>
      <w:proofErr w:type="spellEnd"/>
      <w:r>
        <w:t xml:space="preserve"> = 1 is a linear relationship, and </w:t>
      </w:r>
      <w:proofErr w:type="spellStart"/>
      <w:r>
        <w:t>edf</w:t>
      </w:r>
      <w:proofErr w:type="spellEnd"/>
      <w:r>
        <w:t xml:space="preserve"> = 2 is a quadratic relationship.</w:t>
      </w:r>
    </w:p>
    <w:p w14:paraId="04078ED6" w14:textId="1F7EE06D" w:rsidR="001C67A8" w:rsidRDefault="00D42E0C" w:rsidP="001408E7">
      <w:pPr>
        <w:spacing w:line="480" w:lineRule="auto"/>
        <w:ind w:firstLine="720"/>
      </w:pPr>
      <w:r>
        <w:t>Linear shoot growth rate</w:t>
      </w:r>
      <w:r w:rsidR="002C1DCA">
        <w:t xml:space="preserve">, </w:t>
      </w:r>
      <w:r w:rsidR="002C1DCA">
        <w:rPr>
          <w:i/>
          <w:iCs/>
        </w:rPr>
        <w:t>r</w:t>
      </w:r>
      <w:r w:rsidR="002C1DCA">
        <w:t>,</w:t>
      </w:r>
      <w:r>
        <w:t xml:space="preserve"> was calculated as the difference between height on the day measured and height on the previous day. Growth was modeled as:</w:t>
      </w:r>
    </w:p>
    <w:p w14:paraId="4FEDDE6B" w14:textId="5D91AD8F" w:rsidR="001C67A8" w:rsidRDefault="001C67A8" w:rsidP="001408E7">
      <w:pPr>
        <w:spacing w:line="480" w:lineRule="auto"/>
      </w:pPr>
    </w:p>
    <w:p w14:paraId="38BC2117" w14:textId="7D5618C4" w:rsidR="00D42E0C" w:rsidRPr="00D42E0C" w:rsidRDefault="00D42E0C" w:rsidP="001408E7">
      <w:pPr>
        <w:spacing w:line="480" w:lineRule="auto"/>
      </w:pPr>
      <m:oMathPara>
        <m:oMath>
          <m:r>
            <m:rPr>
              <m:sty m:val="p"/>
            </m:rPr>
            <w:rPr>
              <w:rFonts w:ascii="Cambria Math" w:hAnsi="Cambria Math"/>
            </w:rPr>
            <m:t>E</m:t>
          </m:r>
          <m:r>
            <w:rPr>
              <w:rFonts w:ascii="Cambria Math" w:hAnsi="Cambria Math"/>
            </w:rPr>
            <m:t>[r]=a+f</m:t>
          </m:r>
          <m:d>
            <m:dPr>
              <m:ctrlPr>
                <w:rPr>
                  <w:rFonts w:ascii="Cambria Math" w:hAnsi="Cambria Math"/>
                  <w:i/>
                </w:rPr>
              </m:ctrlPr>
            </m:dPr>
            <m:e>
              <m:r>
                <w:rPr>
                  <w:rFonts w:ascii="Cambria Math" w:hAnsi="Cambria Math"/>
                </w:rPr>
                <m:t>W, lag=15</m:t>
              </m:r>
            </m:e>
          </m:d>
          <m:r>
            <w:rPr>
              <w:rFonts w:ascii="Cambria Math" w:hAnsi="Cambria Math"/>
            </w:rPr>
            <m:t>+f</m:t>
          </m:r>
          <m:d>
            <m:dPr>
              <m:ctrlPr>
                <w:rPr>
                  <w:rFonts w:ascii="Cambria Math" w:hAnsi="Cambria Math"/>
                  <w:i/>
                </w:rPr>
              </m:ctrlPr>
            </m:dPr>
            <m:e>
              <m:r>
                <w:rPr>
                  <w:rFonts w:ascii="Cambria Math" w:hAnsi="Cambria Math"/>
                </w:rPr>
                <m:t>da</m:t>
              </m:r>
              <m:sSub>
                <m:sSubPr>
                  <m:ctrlPr>
                    <w:rPr>
                      <w:rFonts w:ascii="Cambria Math" w:hAnsi="Cambria Math"/>
                      <w:i/>
                    </w:rPr>
                  </m:ctrlPr>
                </m:sSubPr>
                <m:e>
                  <m:r>
                    <w:rPr>
                      <w:rFonts w:ascii="Cambria Math" w:hAnsi="Cambria Math"/>
                    </w:rPr>
                    <m:t>y</m:t>
                  </m:r>
                </m:e>
                <m:sub>
                  <m:r>
                    <w:rPr>
                      <w:rFonts w:ascii="Cambria Math" w:hAnsi="Cambria Math"/>
                    </w:rPr>
                    <m:t>ph</m:t>
                  </m:r>
                </m:sub>
              </m:sSub>
            </m:e>
          </m:d>
          <m:r>
            <w:rPr>
              <w:rFonts w:ascii="Cambria Math" w:hAnsi="Cambria Math"/>
            </w:rPr>
            <m:t>+f</m:t>
          </m:r>
          <m:d>
            <m:dPr>
              <m:ctrlPr>
                <w:rPr>
                  <w:rFonts w:ascii="Cambria Math" w:hAnsi="Cambria Math"/>
                  <w:i/>
                </w:rPr>
              </m:ctrlPr>
            </m:dPr>
            <m:e>
              <m:r>
                <w:rPr>
                  <w:rFonts w:ascii="Cambria Math" w:hAnsi="Cambria Math"/>
                </w:rPr>
                <m:t>dia.</m:t>
              </m:r>
            </m:e>
          </m:d>
          <m:r>
            <w:rPr>
              <w:rFonts w:ascii="Cambria Math" w:hAnsi="Cambria Math"/>
            </w:rPr>
            <m:t>+re</m:t>
          </m:r>
          <m:d>
            <m:dPr>
              <m:ctrlPr>
                <w:rPr>
                  <w:rFonts w:ascii="Cambria Math" w:hAnsi="Cambria Math"/>
                  <w:i/>
                </w:rPr>
              </m:ctrlPr>
            </m:dPr>
            <m:e>
              <m:r>
                <w:rPr>
                  <w:rFonts w:ascii="Cambria Math" w:hAnsi="Cambria Math"/>
                </w:rPr>
                <m:t>harvest</m:t>
              </m:r>
            </m:e>
          </m:d>
          <m:r>
            <w:rPr>
              <w:rFonts w:ascii="Cambria Math" w:hAnsi="Cambria Math"/>
            </w:rPr>
            <m:t>+re</m:t>
          </m:r>
          <m:d>
            <m:dPr>
              <m:ctrlPr>
                <w:rPr>
                  <w:rFonts w:ascii="Cambria Math" w:hAnsi="Cambria Math"/>
                  <w:i/>
                </w:rPr>
              </m:ctrlPr>
            </m:dPr>
            <m:e>
              <m:r>
                <w:rPr>
                  <w:rFonts w:ascii="Cambria Math" w:hAnsi="Cambria Math"/>
                </w:rPr>
                <m:t>plant</m:t>
              </m:r>
            </m:e>
          </m:d>
        </m:oMath>
      </m:oMathPara>
    </w:p>
    <w:p w14:paraId="330FF50E" w14:textId="76BBD434" w:rsidR="00364056" w:rsidRDefault="00364056" w:rsidP="001408E7">
      <w:pPr>
        <w:spacing w:line="480" w:lineRule="auto"/>
      </w:pPr>
    </w:p>
    <w:p w14:paraId="3C6089EA" w14:textId="654DD583" w:rsidR="00BA1AA0" w:rsidRDefault="00BA1AA0" w:rsidP="001408E7">
      <w:pPr>
        <w:spacing w:line="480" w:lineRule="auto"/>
      </w:pPr>
      <w:r>
        <w:t xml:space="preserve">Where </w:t>
      </w:r>
      <w:r w:rsidRPr="00D42E0C">
        <w:rPr>
          <w:i/>
          <w:iCs/>
        </w:rPr>
        <w:t>a</w:t>
      </w:r>
      <w:r>
        <w:t xml:space="preserve"> is the intercept, </w:t>
      </w:r>
      <w:r w:rsidRPr="00D42E0C">
        <w:rPr>
          <w:i/>
          <w:iCs/>
        </w:rPr>
        <w:t xml:space="preserve">f(W, lag = </w:t>
      </w:r>
      <w:r w:rsidRPr="00D42E0C">
        <w:rPr>
          <w:b/>
          <w:bCs/>
          <w:i/>
          <w:iCs/>
        </w:rPr>
        <w:t>1</w:t>
      </w:r>
      <w:r w:rsidR="00D42E0C" w:rsidRPr="00D42E0C">
        <w:rPr>
          <w:b/>
          <w:bCs/>
          <w:i/>
          <w:iCs/>
        </w:rPr>
        <w:t>5</w:t>
      </w:r>
      <w:r w:rsidRPr="00D42E0C">
        <w:rPr>
          <w:i/>
          <w:iCs/>
        </w:rPr>
        <w:t>)</w:t>
      </w:r>
      <w:r>
        <w:t xml:space="preserve"> is the cross-basis function for either temperature or precipitation, </w:t>
      </w:r>
      <w:r w:rsidRPr="00D42E0C">
        <w:rPr>
          <w:i/>
          <w:iCs/>
        </w:rPr>
        <w:t>f(</w:t>
      </w:r>
      <w:proofErr w:type="spellStart"/>
      <w:r w:rsidRPr="00D42E0C">
        <w:rPr>
          <w:i/>
          <w:iCs/>
        </w:rPr>
        <w:t>day</w:t>
      </w:r>
      <w:r w:rsidRPr="00D42E0C">
        <w:rPr>
          <w:i/>
          <w:iCs/>
          <w:vertAlign w:val="subscript"/>
        </w:rPr>
        <w:t>ph</w:t>
      </w:r>
      <w:proofErr w:type="spellEnd"/>
      <w:r w:rsidRPr="00D42E0C">
        <w:rPr>
          <w:i/>
          <w:iCs/>
        </w:rPr>
        <w:t>)</w:t>
      </w:r>
      <w:r>
        <w:t xml:space="preserve"> and </w:t>
      </w:r>
      <w:r w:rsidRPr="00D42E0C">
        <w:rPr>
          <w:i/>
          <w:iCs/>
        </w:rPr>
        <w:t>f(dia</w:t>
      </w:r>
      <w:r w:rsidR="00D42E0C" w:rsidRPr="00D42E0C">
        <w:rPr>
          <w:i/>
          <w:iCs/>
        </w:rPr>
        <w:t>.</w:t>
      </w:r>
      <w:r w:rsidRPr="00D42E0C">
        <w:rPr>
          <w:i/>
          <w:iCs/>
        </w:rPr>
        <w:t>)</w:t>
      </w:r>
      <w:r>
        <w:t xml:space="preserve"> are a penalized cubic splines for the effect of number of days post-harvest and stem diameter, respectively, and </w:t>
      </w:r>
      <w:r w:rsidRPr="00D42E0C">
        <w:rPr>
          <w:i/>
          <w:iCs/>
        </w:rPr>
        <w:t>re(harvest)</w:t>
      </w:r>
      <w:r>
        <w:t xml:space="preserve"> and </w:t>
      </w:r>
      <w:r w:rsidRPr="00D42E0C">
        <w:rPr>
          <w:i/>
          <w:iCs/>
        </w:rPr>
        <w:t>re(plant)</w:t>
      </w:r>
      <w:r>
        <w:t xml:space="preserve"> are random effects of the harvest/field blocking factor and the plant ID within each field. We used a scaled t family error distribution because </w:t>
      </w:r>
      <w:r w:rsidR="00D42E0C">
        <w:t>residuals</w:t>
      </w:r>
      <w:r>
        <w:t xml:space="preserve"> followed a leptokurtic gaussian distribution</w:t>
      </w:r>
      <w:r w:rsidR="00D42E0C">
        <w:t xml:space="preserve"> when a gaussian family error distribution was used.</w:t>
      </w:r>
      <w:r w:rsidR="00BE5B6B">
        <w:t xml:space="preserve"> </w:t>
      </w:r>
      <w:r>
        <w:t>For leafhopper counts, we used the following model:</w:t>
      </w:r>
    </w:p>
    <w:p w14:paraId="7846A137" w14:textId="1CE5B490" w:rsidR="00BA1AA0" w:rsidRDefault="00BA1AA0" w:rsidP="001408E7">
      <w:pPr>
        <w:spacing w:line="480" w:lineRule="auto"/>
      </w:pPr>
    </w:p>
    <w:p w14:paraId="334CB90D" w14:textId="5594FA74" w:rsidR="00D42E0C" w:rsidRDefault="00D57425" w:rsidP="001408E7">
      <w:pPr>
        <w:spacing w:line="480" w:lineRule="auto"/>
      </w:pPr>
      <m:oMathPara>
        <m:oMath>
          <m:r>
            <m:rPr>
              <m:sty m:val="p"/>
            </m:rPr>
            <w:rPr>
              <w:rFonts w:ascii="Cambria Math" w:hAnsi="Cambria Math"/>
            </w:rPr>
            <m:t>E</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H</m:t>
                      </m:r>
                    </m:e>
                  </m:d>
                </m:e>
              </m:func>
            </m:e>
          </m:d>
          <m:r>
            <w:rPr>
              <w:rFonts w:ascii="Cambria Math" w:hAnsi="Cambria Math"/>
            </w:rPr>
            <m:t>=a+f</m:t>
          </m:r>
          <m:d>
            <m:dPr>
              <m:ctrlPr>
                <w:rPr>
                  <w:rFonts w:ascii="Cambria Math" w:hAnsi="Cambria Math"/>
                  <w:i/>
                </w:rPr>
              </m:ctrlPr>
            </m:dPr>
            <m:e>
              <m:r>
                <w:rPr>
                  <w:rFonts w:ascii="Cambria Math" w:hAnsi="Cambria Math"/>
                </w:rPr>
                <m:t>W, lag=15</m:t>
              </m:r>
            </m:e>
          </m:d>
          <m:r>
            <w:rPr>
              <w:rFonts w:ascii="Cambria Math" w:hAnsi="Cambria Math"/>
            </w:rPr>
            <m:t>+f</m:t>
          </m:r>
          <m:d>
            <m:dPr>
              <m:ctrlPr>
                <w:rPr>
                  <w:rFonts w:ascii="Cambria Math" w:hAnsi="Cambria Math"/>
                  <w:i/>
                </w:rPr>
              </m:ctrlPr>
            </m:dPr>
            <m:e>
              <m:r>
                <w:rPr>
                  <w:rFonts w:ascii="Cambria Math" w:hAnsi="Cambria Math"/>
                </w:rPr>
                <m:t>da</m:t>
              </m:r>
              <m:sSub>
                <m:sSubPr>
                  <m:ctrlPr>
                    <w:rPr>
                      <w:rFonts w:ascii="Cambria Math" w:hAnsi="Cambria Math"/>
                      <w:i/>
                    </w:rPr>
                  </m:ctrlPr>
                </m:sSubPr>
                <m:e>
                  <m:r>
                    <w:rPr>
                      <w:rFonts w:ascii="Cambria Math" w:hAnsi="Cambria Math"/>
                    </w:rPr>
                    <m:t>ys</m:t>
                  </m:r>
                </m:e>
                <m:sub>
                  <m:r>
                    <w:rPr>
                      <w:rFonts w:ascii="Cambria Math" w:hAnsi="Cambria Math"/>
                    </w:rPr>
                    <m:t>ph</m:t>
                  </m:r>
                </m:sub>
              </m:sSub>
            </m:e>
          </m:d>
          <m:r>
            <w:rPr>
              <w:rFonts w:ascii="Cambria Math" w:hAnsi="Cambria Math"/>
            </w:rPr>
            <m:t>+re</m:t>
          </m:r>
          <m:d>
            <m:dPr>
              <m:ctrlPr>
                <w:rPr>
                  <w:rFonts w:ascii="Cambria Math" w:hAnsi="Cambria Math"/>
                  <w:i/>
                </w:rPr>
              </m:ctrlPr>
            </m:dPr>
            <m:e>
              <m:r>
                <w:rPr>
                  <w:rFonts w:ascii="Cambria Math" w:hAnsi="Cambria Math"/>
                </w:rPr>
                <m:t>harvest</m:t>
              </m:r>
            </m:e>
          </m:d>
          <m:r>
            <w:rPr>
              <w:rFonts w:ascii="Cambria Math" w:hAnsi="Cambria Math"/>
            </w:rPr>
            <m:t>+re</m:t>
          </m:r>
          <m:d>
            <m:dPr>
              <m:ctrlPr>
                <w:rPr>
                  <w:rFonts w:ascii="Cambria Math" w:hAnsi="Cambria Math"/>
                  <w:i/>
                </w:rPr>
              </m:ctrlPr>
            </m:dPr>
            <m:e>
              <m:r>
                <w:rPr>
                  <w:rFonts w:ascii="Cambria Math" w:hAnsi="Cambria Math"/>
                </w:rPr>
                <m:t>plant</m:t>
              </m:r>
            </m:e>
          </m:d>
          <m:r>
            <w:rPr>
              <w:rFonts w:ascii="Cambria Math" w:hAnsi="Cambria Math"/>
            </w:rPr>
            <m:t>+re</m:t>
          </m:r>
          <m:d>
            <m:dPr>
              <m:ctrlPr>
                <w:rPr>
                  <w:rFonts w:ascii="Cambria Math" w:hAnsi="Cambria Math"/>
                  <w:i/>
                </w:rPr>
              </m:ctrlPr>
            </m:dPr>
            <m:e>
              <m:r>
                <w:rPr>
                  <w:rFonts w:ascii="Cambria Math" w:hAnsi="Cambria Math"/>
                </w:rPr>
                <m:t>observer</m:t>
              </m:r>
            </m:e>
          </m:d>
          <m:r>
            <w:rPr>
              <w:rFonts w:ascii="Cambria Math" w:hAnsi="Cambria Math"/>
            </w:rPr>
            <m:t>+offset[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L</m:t>
                  </m:r>
                </m:e>
              </m:d>
            </m:e>
          </m:func>
          <m:r>
            <w:rPr>
              <w:rFonts w:ascii="Cambria Math" w:hAnsi="Cambria Math"/>
            </w:rPr>
            <m:t>]</m:t>
          </m:r>
        </m:oMath>
      </m:oMathPara>
    </w:p>
    <w:p w14:paraId="25ED5514" w14:textId="77777777" w:rsidR="00D42E0C" w:rsidRDefault="00D42E0C" w:rsidP="001408E7">
      <w:pPr>
        <w:spacing w:line="480" w:lineRule="auto"/>
      </w:pPr>
    </w:p>
    <w:p w14:paraId="7F7BE796" w14:textId="724B06D5" w:rsidR="00E643C2" w:rsidRDefault="00885BC6" w:rsidP="001408E7">
      <w:pPr>
        <w:spacing w:line="480" w:lineRule="auto"/>
      </w:pPr>
      <w:r>
        <w:t xml:space="preserve">Where </w:t>
      </w:r>
      <w:r w:rsidRPr="00885BC6">
        <w:rPr>
          <w:i/>
          <w:iCs/>
        </w:rPr>
        <w:t>H</w:t>
      </w:r>
      <w:r>
        <w:t xml:space="preserve"> is number of leafhoppers</w:t>
      </w:r>
      <w:r w:rsidR="002C1DCA">
        <w:t xml:space="preserve"> </w:t>
      </w:r>
      <w:r w:rsidR="00BE5B6B">
        <w:t xml:space="preserve">per plant, </w:t>
      </w:r>
      <w:r>
        <w:t xml:space="preserve">with an offset of </w:t>
      </w:r>
      <w:r w:rsidR="00B62BB9">
        <w:t>ln(</w:t>
      </w:r>
      <w:r w:rsidR="002C1DCA">
        <w:rPr>
          <w:i/>
          <w:iCs/>
        </w:rPr>
        <w:t>L</w:t>
      </w:r>
      <w:r w:rsidR="00B62BB9">
        <w:t>)</w:t>
      </w:r>
      <w:r w:rsidR="002C1DCA">
        <w:t>, number of leaves sampled per plant</w:t>
      </w:r>
      <w:r w:rsidR="00B62BB9">
        <w:t>, to account for variation in sampling effort</w:t>
      </w:r>
      <w:r w:rsidR="003B4965">
        <w:t xml:space="preserve"> and to put the expected </w:t>
      </w:r>
      <w:r w:rsidR="008100C7">
        <w:t>values</w:t>
      </w:r>
      <w:r w:rsidR="003B4965">
        <w:t xml:space="preserve"> in units of leafhoppers per leaf</w:t>
      </w:r>
      <w:r w:rsidR="002C1DCA">
        <w:t>.</w:t>
      </w:r>
      <w:r>
        <w:t xml:space="preserve"> </w:t>
      </w:r>
      <w:r w:rsidR="002C1DCA">
        <w:t>Predictor variables are the same as</w:t>
      </w:r>
      <w:r w:rsidR="002176A5">
        <w:t xml:space="preserve"> defined above </w:t>
      </w:r>
      <w:r w:rsidR="002C1DCA">
        <w:t>with</w:t>
      </w:r>
      <w:r w:rsidR="002176A5">
        <w:t xml:space="preserve"> the addition of</w:t>
      </w:r>
      <w:r w:rsidR="00364056">
        <w:t xml:space="preserve"> observer as </w:t>
      </w:r>
      <w:r w:rsidR="002176A5">
        <w:t xml:space="preserve">a </w:t>
      </w:r>
      <w:r w:rsidR="00364056">
        <w:t>random effect</w:t>
      </w:r>
      <w:r w:rsidR="00F249F1">
        <w:t xml:space="preserve"> to account for differences in detection probability among the three researchers who collected leafhopper count </w:t>
      </w:r>
      <w:commentRangeStart w:id="27"/>
      <w:commentRangeStart w:id="28"/>
      <w:r w:rsidR="00F249F1">
        <w:t>data</w:t>
      </w:r>
      <w:commentRangeEnd w:id="27"/>
      <w:r w:rsidR="00FD09D5">
        <w:rPr>
          <w:rStyle w:val="CommentReference"/>
        </w:rPr>
        <w:commentReference w:id="27"/>
      </w:r>
      <w:commentRangeEnd w:id="28"/>
      <w:r w:rsidR="00B62BB9">
        <w:rPr>
          <w:rStyle w:val="CommentReference"/>
        </w:rPr>
        <w:commentReference w:id="28"/>
      </w:r>
      <w:r w:rsidR="002C1DCA">
        <w:t>. This GAM was fit</w:t>
      </w:r>
      <w:r w:rsidR="00323E3E">
        <w:t xml:space="preserve"> using a Poisson family error distribution</w:t>
      </w:r>
      <w:r w:rsidR="002C1DCA">
        <w:t xml:space="preserve"> with a log link</w:t>
      </w:r>
      <w:r w:rsidR="00852157">
        <w:t xml:space="preserve">. </w:t>
      </w:r>
    </w:p>
    <w:p w14:paraId="04B7A806" w14:textId="14B596B8" w:rsidR="0029160F" w:rsidRPr="0029160F" w:rsidRDefault="00C67A19" w:rsidP="001408E7">
      <w:pPr>
        <w:pStyle w:val="Heading1"/>
        <w:spacing w:line="480" w:lineRule="auto"/>
      </w:pPr>
      <w:r>
        <w:t>Results</w:t>
      </w:r>
    </w:p>
    <w:p w14:paraId="0A1C9EC8" w14:textId="7E0F27BC" w:rsidR="006A3347" w:rsidRDefault="008B3B5E" w:rsidP="001408E7">
      <w:pPr>
        <w:spacing w:line="480" w:lineRule="auto"/>
        <w:ind w:firstLine="720"/>
      </w:pPr>
      <w:r>
        <w:t xml:space="preserve">Mean precipitation (± standard deviation) was 7.37 ± 12.29 mm with 68% of the days having some rain (Figure 1A). The mean temperature over the experiment was 26.9 ± 2.5 ºC (Figure 1B).  Leafhopper density averaged 0.056 ± 0.046 leafhoppers per young leaf. Leafhopper densities were higher in </w:t>
      </w:r>
      <w:commentRangeStart w:id="29"/>
      <w:r>
        <w:t xml:space="preserve">field </w:t>
      </w:r>
      <w:commentRangeEnd w:id="29"/>
      <w:r>
        <w:rPr>
          <w:rStyle w:val="CommentReference"/>
        </w:rPr>
        <w:commentReference w:id="29"/>
      </w:r>
      <w:r>
        <w:t>A on all but three dates (Figure 1C).</w:t>
      </w:r>
    </w:p>
    <w:p w14:paraId="267459AD" w14:textId="50846E48" w:rsidR="008B3B5E" w:rsidRDefault="002B67FA" w:rsidP="001408E7">
      <w:pPr>
        <w:spacing w:line="480" w:lineRule="auto"/>
        <w:ind w:firstLine="720"/>
      </w:pPr>
      <w:r>
        <w:rPr>
          <w:noProof/>
        </w:rPr>
        <w:lastRenderedPageBreak/>
        <w:drawing>
          <wp:inline distT="0" distB="0" distL="0" distR="0" wp14:anchorId="03879D99" wp14:editId="76870297">
            <wp:extent cx="5943600" cy="4756785"/>
            <wp:effectExtent l="0" t="0" r="0" b="5715"/>
            <wp:docPr id="7" name="Picture 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lorato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56785"/>
                    </a:xfrm>
                    <a:prstGeom prst="rect">
                      <a:avLst/>
                    </a:prstGeom>
                  </pic:spPr>
                </pic:pic>
              </a:graphicData>
            </a:graphic>
          </wp:inline>
        </w:drawing>
      </w:r>
    </w:p>
    <w:p w14:paraId="09BA6139" w14:textId="26BCBD6C" w:rsidR="008B3B5E" w:rsidRDefault="008B3B5E" w:rsidP="00494325">
      <w:pPr>
        <w:spacing w:line="480" w:lineRule="auto"/>
        <w:ind w:left="720" w:firstLine="720"/>
        <w:rPr>
          <w:ins w:id="30" w:author="Scott, Eric R." w:date="2020-03-14T17:15:00Z"/>
        </w:rPr>
      </w:pPr>
      <w:r>
        <w:t xml:space="preserve">Figure 1. Weather patterns and leafhopper densities over the course of this study (June 5 through July 26, 2017). </w:t>
      </w:r>
      <w:r w:rsidR="002B67FA">
        <w:t xml:space="preserve"> (A) Precipitation data from weather station in </w:t>
      </w:r>
      <w:proofErr w:type="spellStart"/>
      <w:r w:rsidR="002B67FA">
        <w:t>Shaxian</w:t>
      </w:r>
      <w:proofErr w:type="spellEnd"/>
      <w:r w:rsidR="002B67FA">
        <w:t>, Fujian Province, China.  (B) Mean (solid line), minimum, and maximum (dashed lines) temperatures from data logger on site.  (C) Mean number of leafhoppers per young leaf on two fields.  Harvest of each field are marked by changes in line color.</w:t>
      </w:r>
    </w:p>
    <w:p w14:paraId="3B54C220" w14:textId="77777777" w:rsidR="00DF3B1C" w:rsidRDefault="00DF3B1C" w:rsidP="00DF3B1C">
      <w:pPr>
        <w:spacing w:line="480" w:lineRule="auto"/>
        <w:ind w:firstLine="720"/>
      </w:pPr>
    </w:p>
    <w:p w14:paraId="3084CA19" w14:textId="0420F475" w:rsidR="00DF3B1C" w:rsidRDefault="00DF3B1C" w:rsidP="00DF3B1C">
      <w:pPr>
        <w:spacing w:line="480" w:lineRule="auto"/>
        <w:ind w:firstLine="720"/>
      </w:pPr>
      <w:r>
        <w:t>For shoot growth, the precipitation model had a lower AIC than the temperature model (</w:t>
      </w:r>
      <w:proofErr w:type="spellStart"/>
      <w:r>
        <w:t>dAIC</w:t>
      </w:r>
      <w:proofErr w:type="spellEnd"/>
      <w:r>
        <w:t xml:space="preserve"> = 4.7). </w:t>
      </w:r>
      <w:r>
        <w:t>Precipitation had a significant effect on plant growth</w:t>
      </w:r>
      <w:r>
        <w:t xml:space="preserve"> (</w:t>
      </w:r>
      <w:proofErr w:type="spellStart"/>
      <w:r>
        <w:t>edf</w:t>
      </w:r>
      <w:proofErr w:type="spellEnd"/>
      <w:r>
        <w:t xml:space="preserve"> = 10.4, p &lt; 0.001)</w:t>
      </w:r>
      <w:r>
        <w:t xml:space="preserve"> with little evidence of delayed effects (Fig 2C). At 1 day lag, the optimum precipitation for growth is </w:t>
      </w:r>
      <w:r>
        <w:lastRenderedPageBreak/>
        <w:t>1</w:t>
      </w:r>
      <w:r w:rsidR="00797803">
        <w:t>3.85</w:t>
      </w:r>
      <w:r>
        <w:t xml:space="preserve"> mm (growth rate = 0.4</w:t>
      </w:r>
      <w:r w:rsidR="00797803">
        <w:t>2</w:t>
      </w:r>
      <w:r>
        <w:t xml:space="preserve"> cm/day) with a modest decrease in growth at the low end of observed precipitation (0.</w:t>
      </w:r>
      <w:r w:rsidR="00797803">
        <w:t>39</w:t>
      </w:r>
      <w:r>
        <w:t xml:space="preserve"> cm/day at 0 mm) and substantial decreases at the high end of observed precipitation (0.2</w:t>
      </w:r>
      <w:r w:rsidR="00797803">
        <w:t>1</w:t>
      </w:r>
      <w:r>
        <w:t xml:space="preserve"> cm/day at 83.5 mm)</w:t>
      </w:r>
      <w:r w:rsidR="00797803">
        <w:t>.</w:t>
      </w:r>
    </w:p>
    <w:p w14:paraId="1164E5A1" w14:textId="71371B1D" w:rsidR="000D4D46" w:rsidRDefault="004A07BD" w:rsidP="004A07BD">
      <w:pPr>
        <w:spacing w:line="480" w:lineRule="auto"/>
        <w:jc w:val="center"/>
      </w:pPr>
      <w:r>
        <w:rPr>
          <w:noProof/>
        </w:rPr>
        <w:drawing>
          <wp:inline distT="0" distB="0" distL="0" distR="0" wp14:anchorId="782DA7FC" wp14:editId="32C1C5B3">
            <wp:extent cx="5943600" cy="2475230"/>
            <wp:effectExtent l="0" t="0" r="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ot_crossba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75230"/>
                    </a:xfrm>
                    <a:prstGeom prst="rect">
                      <a:avLst/>
                    </a:prstGeom>
                  </pic:spPr>
                </pic:pic>
              </a:graphicData>
            </a:graphic>
          </wp:inline>
        </w:drawing>
      </w:r>
      <w:commentRangeStart w:id="31"/>
      <w:commentRangeEnd w:id="31"/>
    </w:p>
    <w:p w14:paraId="215D3344" w14:textId="61D987AE" w:rsidR="00513689" w:rsidRDefault="00DC18B8" w:rsidP="00513689">
      <w:pPr>
        <w:spacing w:line="480" w:lineRule="auto"/>
        <w:ind w:left="720"/>
      </w:pPr>
      <w:r>
        <w:t xml:space="preserve">Figure </w:t>
      </w:r>
      <w:r w:rsidR="00513689">
        <w:t>2</w:t>
      </w:r>
      <w:r>
        <w:t xml:space="preserve">. Partial effects plots for </w:t>
      </w:r>
      <w:r w:rsidR="00513689">
        <w:t xml:space="preserve">the effects of weather from the model including (A) lagged precipitation as a predictor and (B) lagged temperature as a predictor. Plots show predicted shoot growth from a two-dimensional cross-basis smooth and can be interpreted as </w:t>
      </w:r>
      <w:proofErr w:type="spellStart"/>
      <w:r w:rsidR="00513689">
        <w:t>as</w:t>
      </w:r>
      <w:proofErr w:type="spellEnd"/>
      <w:r w:rsidR="00513689">
        <w:t xml:space="preserve"> the predicted effects of precipitation or temperature at lag times of </w:t>
      </w:r>
      <w:r w:rsidR="00797803">
        <w:t>1</w:t>
      </w:r>
      <w:r w:rsidR="00513689">
        <w:t>–15 days, all else being equal. For example,</w:t>
      </w:r>
      <w:r w:rsidR="002147BC">
        <w:t xml:space="preserve"> in panel B,</w:t>
      </w:r>
      <w:r w:rsidR="00513689">
        <w:t xml:space="preserve"> temperature has a non-linear relationship with shoot growth at 0 days of lag (the day the measurements were taken) with the highest growth rates occurring around 27</w:t>
      </w:r>
      <w:r w:rsidR="004A07BD">
        <w:t xml:space="preserve"> </w:t>
      </w:r>
      <w:r w:rsidR="00513689">
        <w:t>ºC</w:t>
      </w:r>
      <w:r w:rsidR="002147BC">
        <w:t>. In contrast, temperature at lag times greater than 5 days has little effect on shoot growth.</w:t>
      </w:r>
    </w:p>
    <w:p w14:paraId="4BBD5307" w14:textId="431BECEE" w:rsidR="00513689" w:rsidRDefault="00513689" w:rsidP="001408E7">
      <w:pPr>
        <w:spacing w:line="480" w:lineRule="auto"/>
        <w:ind w:left="720"/>
      </w:pPr>
    </w:p>
    <w:p w14:paraId="066B54AF" w14:textId="6B85F34A" w:rsidR="00DF3B1C" w:rsidRDefault="00DF3B1C" w:rsidP="00DF3B1C">
      <w:pPr>
        <w:spacing w:line="480" w:lineRule="auto"/>
        <w:ind w:firstLine="720"/>
      </w:pPr>
      <w:r>
        <w:t>Lagged temperature had a significant effect on growth (</w:t>
      </w:r>
      <w:proofErr w:type="spellStart"/>
      <w:r>
        <w:t>edf</w:t>
      </w:r>
      <w:proofErr w:type="spellEnd"/>
      <w:r>
        <w:t xml:space="preserve"> = 9.3, p &lt; 0.001). Temperature effects were mostly immediate, with negligible effects of temperature lagged past 5 days (Fig. 2B). At one day of lag, the optimum temperature for growth was 2</w:t>
      </w:r>
      <w:r w:rsidR="00797803">
        <w:t>6.5</w:t>
      </w:r>
      <w:r>
        <w:t xml:space="preserve"> ºC (growth </w:t>
      </w:r>
      <w:r>
        <w:lastRenderedPageBreak/>
        <w:t>rate = 0.3</w:t>
      </w:r>
      <w:r w:rsidR="00797803">
        <w:t>4</w:t>
      </w:r>
      <w:r>
        <w:t xml:space="preserve"> cm/day) with substantially lower growth at temperatures at the low end of observed values (20.1 ºC, growth rate = 0.2</w:t>
      </w:r>
      <w:r w:rsidR="00797803">
        <w:t xml:space="preserve">8 </w:t>
      </w:r>
      <w:r>
        <w:t>cm/day) and modest decreases at the upper end (3</w:t>
      </w:r>
      <w:r w:rsidR="00797803">
        <w:t>0</w:t>
      </w:r>
      <w:r>
        <w:t>.</w:t>
      </w:r>
      <w:r w:rsidR="00797803">
        <w:t>1</w:t>
      </w:r>
      <w:r>
        <w:t xml:space="preserve"> ºC, growth rate = 0.3</w:t>
      </w:r>
      <w:r w:rsidR="00797803">
        <w:t>2</w:t>
      </w:r>
      <w:r>
        <w:t xml:space="preserve"> cm/day). The relationship between temperature and shoot growth shows little effect of temperature above 26 ºC and beyond 5 days of lag (Figure 2B). </w:t>
      </w:r>
    </w:p>
    <w:p w14:paraId="39FEFE37" w14:textId="77777777" w:rsidR="00DF3B1C" w:rsidRDefault="00DF3B1C" w:rsidP="007C5A66">
      <w:pPr>
        <w:spacing w:line="480" w:lineRule="auto"/>
        <w:ind w:firstLine="720"/>
      </w:pPr>
    </w:p>
    <w:p w14:paraId="2BD727A7" w14:textId="6EF1D3B2" w:rsidR="00513689" w:rsidRDefault="00494325" w:rsidP="0022628E">
      <w:pPr>
        <w:spacing w:line="480" w:lineRule="auto"/>
        <w:ind w:firstLine="720"/>
      </w:pPr>
      <w:r>
        <w:t>Stem d</w:t>
      </w:r>
      <w:r w:rsidR="00147BBD">
        <w:t>iameter had a significant, nearly linear effect on growth with wider shoots growing faster</w:t>
      </w:r>
      <w:r w:rsidR="00A6431E">
        <w:t xml:space="preserve"> in both models</w:t>
      </w:r>
      <w:r w:rsidR="00147BBD">
        <w:t xml:space="preserve"> (</w:t>
      </w:r>
      <w:proofErr w:type="spellStart"/>
      <w:r w:rsidR="00147BBD">
        <w:t>edf</w:t>
      </w:r>
      <w:proofErr w:type="spellEnd"/>
      <w:r w:rsidR="00147BBD">
        <w:t xml:space="preserve"> = 2.6, p &lt; </w:t>
      </w:r>
      <w:proofErr w:type="gramStart"/>
      <w:r w:rsidR="00147BBD">
        <w:t>0.001)(</w:t>
      </w:r>
      <w:proofErr w:type="gramEnd"/>
      <w:r w:rsidR="00147BBD">
        <w:t xml:space="preserve">Fig. </w:t>
      </w:r>
      <w:r w:rsidR="00A6431E">
        <w:t>3A</w:t>
      </w:r>
      <w:r w:rsidR="00147BBD">
        <w:t xml:space="preserve">). Number of days post-harvest </w:t>
      </w:r>
      <w:r w:rsidR="00A6431E">
        <w:t xml:space="preserve">had a non-monotonic relationship with </w:t>
      </w:r>
      <w:r w:rsidR="00147BBD">
        <w:t>growth with the highest growth rate at about day 10 with declining growth after that</w:t>
      </w:r>
      <w:r w:rsidR="00A6431E">
        <w:t xml:space="preserve">, although this relationship was </w:t>
      </w:r>
      <w:r w:rsidR="00797803">
        <w:t>not</w:t>
      </w:r>
      <w:r w:rsidR="00A6431E">
        <w:t xml:space="preserve"> statistically </w:t>
      </w:r>
      <w:r w:rsidR="00147BBD">
        <w:t>(</w:t>
      </w:r>
      <w:r w:rsidR="00A6431E">
        <w:t xml:space="preserve">temperature model: </w:t>
      </w:r>
      <w:proofErr w:type="spellStart"/>
      <w:r w:rsidR="00147BBD">
        <w:t>edf</w:t>
      </w:r>
      <w:proofErr w:type="spellEnd"/>
      <w:r w:rsidR="00147BBD">
        <w:t xml:space="preserve"> = 2.</w:t>
      </w:r>
      <w:r w:rsidR="00FA3FDF">
        <w:t>6</w:t>
      </w:r>
      <w:r w:rsidR="00147BBD">
        <w:t>, p = 0.</w:t>
      </w:r>
      <w:r w:rsidR="00FA3FDF">
        <w:t>452</w:t>
      </w:r>
      <w:r w:rsidR="00A6431E">
        <w:t xml:space="preserve">, precipitation model: </w:t>
      </w:r>
      <w:proofErr w:type="spellStart"/>
      <w:r w:rsidR="00A6431E">
        <w:t>edf</w:t>
      </w:r>
      <w:proofErr w:type="spellEnd"/>
      <w:r w:rsidR="00A6431E">
        <w:t xml:space="preserve"> = 2.</w:t>
      </w:r>
      <w:r w:rsidR="00797803">
        <w:t>4</w:t>
      </w:r>
      <w:r w:rsidR="00A6431E">
        <w:t>, p = 0.4</w:t>
      </w:r>
      <w:r w:rsidR="00797803">
        <w:t>25</w:t>
      </w:r>
      <w:r w:rsidR="00147BBD">
        <w:t xml:space="preserve">)(Fig. </w:t>
      </w:r>
      <w:r w:rsidR="00A6431E">
        <w:t>3B</w:t>
      </w:r>
      <w:r w:rsidR="00147BBD">
        <w:t>).</w:t>
      </w:r>
      <w:r w:rsidR="00147BBD" w:rsidRPr="00147BBD">
        <w:t xml:space="preserve"> </w:t>
      </w:r>
    </w:p>
    <w:p w14:paraId="71182BB6" w14:textId="66F6C182" w:rsidR="00513689" w:rsidRDefault="004A07BD" w:rsidP="001408E7">
      <w:pPr>
        <w:spacing w:line="480" w:lineRule="auto"/>
        <w:ind w:left="720"/>
      </w:pPr>
      <w:commentRangeStart w:id="32"/>
      <w:commentRangeEnd w:id="32"/>
      <w:r>
        <w:rPr>
          <w:noProof/>
        </w:rPr>
        <w:drawing>
          <wp:inline distT="0" distB="0" distL="0" distR="0" wp14:anchorId="52CA15A9" wp14:editId="547D5370">
            <wp:extent cx="5943600" cy="2475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oot_covariat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475230"/>
                    </a:xfrm>
                    <a:prstGeom prst="rect">
                      <a:avLst/>
                    </a:prstGeom>
                  </pic:spPr>
                </pic:pic>
              </a:graphicData>
            </a:graphic>
          </wp:inline>
        </w:drawing>
      </w:r>
    </w:p>
    <w:p w14:paraId="5BCF5558" w14:textId="352A0E19" w:rsidR="00D80E4D" w:rsidRDefault="00513689" w:rsidP="001408E7">
      <w:pPr>
        <w:spacing w:line="480" w:lineRule="auto"/>
        <w:ind w:left="720"/>
      </w:pPr>
      <w:r>
        <w:t xml:space="preserve"> </w:t>
      </w:r>
      <w:r w:rsidR="002147BC">
        <w:t>Figure 3. Predicted effects of covariates from models including either lagged temperature or precipitation as predictors. P</w:t>
      </w:r>
      <w:r w:rsidR="00CF066A">
        <w:t xml:space="preserve">lots show </w:t>
      </w:r>
      <w:r w:rsidR="00DC18B8">
        <w:t>the effect</w:t>
      </w:r>
      <w:r w:rsidR="00BE5B6B">
        <w:t xml:space="preserve"> </w:t>
      </w:r>
      <w:r w:rsidR="00DC18B8">
        <w:t>of</w:t>
      </w:r>
      <w:r w:rsidR="00BE5B6B">
        <w:t xml:space="preserve"> </w:t>
      </w:r>
      <w:r w:rsidR="00DC18B8">
        <w:t>stem diameter (</w:t>
      </w:r>
      <w:r w:rsidR="002147BC">
        <w:t>A</w:t>
      </w:r>
      <w:r w:rsidR="00DC18B8">
        <w:t>)</w:t>
      </w:r>
      <w:r w:rsidR="002147BC">
        <w:t xml:space="preserve"> and number of days post-harvest (B)</w:t>
      </w:r>
      <w:r w:rsidR="00DC18B8">
        <w:t xml:space="preserve"> on shoot growth (cm/day). </w:t>
      </w:r>
      <w:r w:rsidR="002147BC">
        <w:t>Predicted effects of co-variates differed only slightly between the two models.</w:t>
      </w:r>
      <w:r w:rsidR="004A07BD">
        <w:t xml:space="preserve"> The effect of days post-harvest is not statistically significant.</w:t>
      </w:r>
    </w:p>
    <w:p w14:paraId="36DB335E" w14:textId="77777777" w:rsidR="00DC18B8" w:rsidRDefault="00DC18B8" w:rsidP="001408E7">
      <w:pPr>
        <w:spacing w:line="480" w:lineRule="auto"/>
      </w:pPr>
    </w:p>
    <w:p w14:paraId="5A019E84" w14:textId="77777777" w:rsidR="000C5B05" w:rsidRDefault="000C5B05" w:rsidP="001408E7">
      <w:pPr>
        <w:spacing w:line="480" w:lineRule="auto"/>
      </w:pPr>
    </w:p>
    <w:p w14:paraId="692455DD" w14:textId="708190FB" w:rsidR="00494325" w:rsidRDefault="002D3E65" w:rsidP="00494325">
      <w:pPr>
        <w:spacing w:line="480" w:lineRule="auto"/>
        <w:ind w:firstLine="720"/>
      </w:pPr>
      <w:r>
        <w:t>For leafhopper densities, the precipitation model had the lower AIC than the temperature model (</w:t>
      </w:r>
      <w:proofErr w:type="spellStart"/>
      <w:r>
        <w:t>dAIC</w:t>
      </w:r>
      <w:proofErr w:type="spellEnd"/>
      <w:r>
        <w:t xml:space="preserve"> = </w:t>
      </w:r>
      <w:r w:rsidR="004A07BD">
        <w:t>16.9</w:t>
      </w:r>
      <w:r>
        <w:t xml:space="preserve">). </w:t>
      </w:r>
      <w:r w:rsidR="00494325">
        <w:t>Lagged precipitation had a significant effect on leafhopper density (</w:t>
      </w:r>
      <w:proofErr w:type="spellStart"/>
      <w:r w:rsidR="00494325">
        <w:t>edf</w:t>
      </w:r>
      <w:proofErr w:type="spellEnd"/>
      <w:r w:rsidR="00494325">
        <w:t xml:space="preserve"> = 10.</w:t>
      </w:r>
      <w:r w:rsidR="004A07BD">
        <w:t>3</w:t>
      </w:r>
      <w:r w:rsidR="00494325">
        <w:t xml:space="preserve">, p &lt; 0.001).  High precipitation had a positive effect on leafhopper densities (Figure 4A). </w:t>
      </w:r>
      <w:r w:rsidR="00404815">
        <w:t xml:space="preserve">The relationship between precipitation and leafhopper densities was essentially monotonic regardless </w:t>
      </w:r>
      <w:proofErr w:type="spellStart"/>
      <w:r w:rsidR="00404815">
        <w:t xml:space="preserve">of </w:t>
      </w:r>
      <w:proofErr w:type="spellEnd"/>
      <w:r w:rsidR="00404815">
        <w:t xml:space="preserve">lag time with highest predicted densities at the highest observed precipitation (83.5 mm) and lower predicted densities at 0 mm precipitation. </w:t>
      </w:r>
      <w:r>
        <w:t xml:space="preserve">Unlike the effects of precipitation on shoot growth, the effects of precipitation on leafhopper densities remained strong </w:t>
      </w:r>
      <w:r w:rsidR="00404815">
        <w:t>between 1 and 14 days</w:t>
      </w:r>
      <w:r>
        <w:t xml:space="preserve"> of lag indicating delayed effects of precipitation on leafhopper densities</w:t>
      </w:r>
      <w:r w:rsidR="00404815">
        <w:t xml:space="preserve"> (Figure 4A)</w:t>
      </w:r>
      <w:r>
        <w:t>.</w:t>
      </w:r>
    </w:p>
    <w:p w14:paraId="2155FE14" w14:textId="078E3ED7" w:rsidR="002972C2" w:rsidRDefault="0029160F" w:rsidP="001408E7">
      <w:pPr>
        <w:spacing w:line="480" w:lineRule="auto"/>
        <w:ind w:firstLine="720"/>
      </w:pPr>
      <w:r>
        <w:t>Lagged temperature</w:t>
      </w:r>
      <w:r w:rsidR="002972C2">
        <w:t xml:space="preserve"> </w:t>
      </w:r>
      <w:r w:rsidR="00C25388">
        <w:t xml:space="preserve">also </w:t>
      </w:r>
      <w:r w:rsidR="002972C2">
        <w:t>had a significant effect on leafhopper density (</w:t>
      </w:r>
      <w:proofErr w:type="spellStart"/>
      <w:r w:rsidR="00C42410">
        <w:t>edf</w:t>
      </w:r>
      <w:proofErr w:type="spellEnd"/>
      <w:r w:rsidR="00C42410">
        <w:t xml:space="preserve"> = </w:t>
      </w:r>
      <w:r w:rsidR="004A07BD">
        <w:t>6.6</w:t>
      </w:r>
      <w:r w:rsidR="00C42410">
        <w:t>, p &lt; 0.001</w:t>
      </w:r>
      <w:r w:rsidR="002972C2">
        <w:t xml:space="preserve">). High temperatures had detrimental effects on leafhopper densities </w:t>
      </w:r>
      <w:r w:rsidR="00C25388">
        <w:t>especially at lag times of 5–1</w:t>
      </w:r>
      <w:r w:rsidR="00404815">
        <w:t>3</w:t>
      </w:r>
      <w:r w:rsidR="00C25388">
        <w:t xml:space="preserve"> days</w:t>
      </w:r>
      <w:r w:rsidR="00404815">
        <w:t xml:space="preserve"> </w:t>
      </w:r>
      <w:r>
        <w:t xml:space="preserve">(Fig. </w:t>
      </w:r>
      <w:r w:rsidR="00C25388">
        <w:t>4B</w:t>
      </w:r>
      <w:r w:rsidR="002972C2">
        <w:t xml:space="preserve">). </w:t>
      </w:r>
      <w:r w:rsidR="00404815">
        <w:t>Temperature had the strongest effects at 9 days of lag with the lowest recorded temperatures resulting in the highest predicted leafhopper density (</w:t>
      </w:r>
      <w:r w:rsidR="00C42410">
        <w:t>0.05 leafhoppers/leaf</w:t>
      </w:r>
      <w:r w:rsidR="00404815">
        <w:t xml:space="preserve"> at</w:t>
      </w:r>
      <w:r w:rsidR="002972C2">
        <w:t xml:space="preserve"> </w:t>
      </w:r>
      <w:r w:rsidR="00C42410">
        <w:t>20.15</w:t>
      </w:r>
      <w:r w:rsidR="002972C2">
        <w:t xml:space="preserve"> ºC</w:t>
      </w:r>
      <w:r w:rsidR="00404815">
        <w:t>)</w:t>
      </w:r>
      <w:r w:rsidR="00F60F3E">
        <w:t>.</w:t>
      </w:r>
      <w:r w:rsidR="00404815">
        <w:t xml:space="preserve">  At 9 days lag, predicted leafhopper density declines up to about 24 ºC, after which there is little effect of </w:t>
      </w:r>
      <w:proofErr w:type="spellStart"/>
      <w:r w:rsidR="00404815">
        <w:t>termperature</w:t>
      </w:r>
      <w:proofErr w:type="spellEnd"/>
      <w:r w:rsidR="00404815">
        <w:t xml:space="preserve"> </w:t>
      </w:r>
      <w:r>
        <w:t xml:space="preserve">(Fig. </w:t>
      </w:r>
      <w:r w:rsidR="00C25388">
        <w:t>4B</w:t>
      </w:r>
      <w:r>
        <w:t xml:space="preserve">). </w:t>
      </w:r>
      <w:r w:rsidR="00C25388">
        <w:t>In contrast to precipitation, there was little effect of temperature</w:t>
      </w:r>
      <w:r w:rsidR="00404815">
        <w:t xml:space="preserve"> on leafhopper density</w:t>
      </w:r>
      <w:r w:rsidR="00C25388">
        <w:t xml:space="preserve"> </w:t>
      </w:r>
      <w:r w:rsidR="00404815">
        <w:t>with 1 day of lag</w:t>
      </w:r>
      <w:r w:rsidR="00C25388">
        <w:t>.</w:t>
      </w:r>
    </w:p>
    <w:p w14:paraId="66A2A23E" w14:textId="553A1BF3" w:rsidR="002D3E65" w:rsidRDefault="002D3E65" w:rsidP="002D3E65">
      <w:pPr>
        <w:spacing w:line="480" w:lineRule="auto"/>
        <w:ind w:firstLine="720"/>
      </w:pPr>
      <w:r>
        <w:t xml:space="preserve">Number of days post-harvest had no significant effect on leafhopper density in both </w:t>
      </w:r>
      <w:r w:rsidR="00C25388">
        <w:t>the temperature and precipitation</w:t>
      </w:r>
      <w:r w:rsidR="006C6A22">
        <w:t xml:space="preserve"> </w:t>
      </w:r>
      <w:r>
        <w:t>models (</w:t>
      </w:r>
      <w:proofErr w:type="spellStart"/>
      <w:r>
        <w:t>edf</w:t>
      </w:r>
      <w:proofErr w:type="spellEnd"/>
      <w:r>
        <w:t xml:space="preserve"> = 0, p </w:t>
      </w:r>
      <w:r w:rsidR="004A07BD">
        <w:t>&gt; 0.5</w:t>
      </w:r>
      <w:r>
        <w:t>)</w:t>
      </w:r>
      <w:r w:rsidR="006C6A22">
        <w:t>.</w:t>
      </w:r>
    </w:p>
    <w:p w14:paraId="2E50A3A4" w14:textId="77777777" w:rsidR="002D3E65" w:rsidRDefault="002D3E65" w:rsidP="001408E7">
      <w:pPr>
        <w:spacing w:line="480" w:lineRule="auto"/>
        <w:ind w:firstLine="720"/>
      </w:pPr>
    </w:p>
    <w:p w14:paraId="52ED010B" w14:textId="694DD929" w:rsidR="00D80E4D" w:rsidRDefault="00D80E4D" w:rsidP="001408E7">
      <w:pPr>
        <w:spacing w:line="480" w:lineRule="auto"/>
      </w:pPr>
    </w:p>
    <w:p w14:paraId="6A90F5C0" w14:textId="58F46297" w:rsidR="00D80E4D" w:rsidRDefault="00D80E4D" w:rsidP="001408E7">
      <w:pPr>
        <w:spacing w:line="480" w:lineRule="auto"/>
      </w:pPr>
      <w:commentRangeStart w:id="33"/>
      <w:commentRangeEnd w:id="33"/>
    </w:p>
    <w:p w14:paraId="226006DF" w14:textId="62575998" w:rsidR="005437E5" w:rsidRDefault="005437E5" w:rsidP="005437E5">
      <w:pPr>
        <w:spacing w:line="480" w:lineRule="auto"/>
      </w:pPr>
      <w:commentRangeStart w:id="34"/>
      <w:r>
        <w:rPr>
          <w:noProof/>
        </w:rPr>
        <w:drawing>
          <wp:inline distT="0" distB="0" distL="0" distR="0" wp14:anchorId="3C929ACF" wp14:editId="634D9D83">
            <wp:extent cx="5943600" cy="247523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pper_crossbas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75230"/>
                    </a:xfrm>
                    <a:prstGeom prst="rect">
                      <a:avLst/>
                    </a:prstGeom>
                  </pic:spPr>
                </pic:pic>
              </a:graphicData>
            </a:graphic>
          </wp:inline>
        </w:drawing>
      </w:r>
      <w:commentRangeEnd w:id="34"/>
      <w:r>
        <w:rPr>
          <w:rStyle w:val="CommentReference"/>
        </w:rPr>
        <w:commentReference w:id="34"/>
      </w:r>
      <w:bookmarkStart w:id="35" w:name="_GoBack"/>
      <w:bookmarkEnd w:id="35"/>
    </w:p>
    <w:p w14:paraId="56BBAF41" w14:textId="26D05BD7" w:rsidR="000D4D46" w:rsidRDefault="000C5B05" w:rsidP="005437E5">
      <w:pPr>
        <w:spacing w:line="480" w:lineRule="auto"/>
        <w:ind w:left="720"/>
      </w:pPr>
      <w:r>
        <w:t xml:space="preserve">Figure </w:t>
      </w:r>
      <w:r w:rsidR="002147BC">
        <w:t>4</w:t>
      </w:r>
      <w:r>
        <w:t xml:space="preserve">. Partial effects plot for the lagged effect of </w:t>
      </w:r>
      <w:r w:rsidR="002147BC">
        <w:t>weather</w:t>
      </w:r>
      <w:r>
        <w:t xml:space="preserve"> on leafhopper density</w:t>
      </w:r>
      <w:r w:rsidR="002147BC">
        <w:t xml:space="preserve"> from models including (A) lagged precipitation as a predictor and (B) lagged temperature as a predictor. </w:t>
      </w:r>
      <w:r>
        <w:t xml:space="preserve">The highest leafhopper densities occurred when there were cool temperatures </w:t>
      </w:r>
      <w:r w:rsidR="005437E5">
        <w:t>9</w:t>
      </w:r>
      <w:r>
        <w:t xml:space="preserve"> days previous and higher temperatures (at any lag) resulted in lower leafhopper densities.  The temperature on the day of measurement had only a weak effect on leafhopper densities</w:t>
      </w:r>
      <w:r w:rsidR="00CF066A">
        <w:t>.</w:t>
      </w:r>
    </w:p>
    <w:p w14:paraId="4C78AD8E" w14:textId="4CA6F63B" w:rsidR="000C5B05" w:rsidRDefault="000C5B05" w:rsidP="001408E7">
      <w:pPr>
        <w:spacing w:line="480" w:lineRule="auto"/>
      </w:pPr>
    </w:p>
    <w:p w14:paraId="52EFB4BA" w14:textId="5313E456" w:rsidR="0029160F" w:rsidRDefault="0029160F" w:rsidP="001408E7">
      <w:pPr>
        <w:spacing w:line="480" w:lineRule="auto"/>
        <w:ind w:firstLine="720"/>
      </w:pPr>
    </w:p>
    <w:p w14:paraId="1CAAACB0" w14:textId="00BCBD69" w:rsidR="006D7D16" w:rsidRDefault="00C67A19" w:rsidP="001408E7">
      <w:pPr>
        <w:pStyle w:val="Heading1"/>
        <w:spacing w:line="480" w:lineRule="auto"/>
      </w:pPr>
      <w:commentRangeStart w:id="36"/>
      <w:r>
        <w:t>Discussion</w:t>
      </w:r>
      <w:commentRangeEnd w:id="36"/>
      <w:r w:rsidR="006A3347">
        <w:rPr>
          <w:rStyle w:val="CommentReference"/>
          <w:rFonts w:asciiTheme="minorHAnsi" w:eastAsiaTheme="minorEastAsia" w:hAnsiTheme="minorHAnsi" w:cstheme="minorBidi"/>
          <w:color w:val="auto"/>
        </w:rPr>
        <w:commentReference w:id="36"/>
      </w:r>
    </w:p>
    <w:p w14:paraId="1736040A" w14:textId="719DC30A" w:rsidR="008F4A80" w:rsidRDefault="008F4A80" w:rsidP="001408E7">
      <w:pPr>
        <w:spacing w:line="480" w:lineRule="auto"/>
        <w:ind w:firstLine="720"/>
      </w:pPr>
      <w:r>
        <w:t>TO READ:</w:t>
      </w:r>
    </w:p>
    <w:p w14:paraId="4C503F4F" w14:textId="205CE36E" w:rsidR="008F4A80" w:rsidRDefault="008F4A80" w:rsidP="001408E7">
      <w:pPr>
        <w:spacing w:line="480" w:lineRule="auto"/>
        <w:ind w:firstLine="720"/>
      </w:pPr>
      <w:r>
        <w:fldChar w:fldCharType="begin" w:fldLock="1"/>
      </w:r>
      <w:r>
        <w:instrText>ADDIN CSL_CITATION {"citationItems":[{"id":"ITEM-1","itemData":{"DOI":"10.1111/j.1570-7458.1990.tb01428.x","ISSN":"00138703","author":[{"dropping-particle":"","family":"Hoffman","given":"G.D.","non-dropping-particle":"","parse-names":false,"suffix":""},{"dropping-particle":"","family":"Hogg","given":"D.B.","non-dropping-particle":"","parse-names":false,"suffix":""},{"dropping-particle":"","family":"Boush","given":"G.M.","non-dropping-particle":"","parse-names":false,"suffix":""}],"container-title":"Entomologia Experimentalis et Applicata","id":"ITEM-1","issue":"2","issued":{"date-parts":[["1990","11"]]},"page":"165-175","title":"The effect of plant-water stress on potato leafhopper, Empoasca fabae, egg developmental period and mortality","type":"article-journal","volume":"57"},"uris":["http://www.mendeley.com/documents/?uuid=1608ae74-ba12-43c2-919f-3def3ad2901e"]}],"mendeley":{"formattedCitation":"(Hoffman et al., 1990)","plainTextFormattedCitation":"(Hoffman et al., 1990)","previouslyFormattedCitation":"(Hoffman et al., 1990)"},"properties":{"noteIndex":0},"schema":"https://github.com/citation-style-language/schema/raw/master/csl-citation.json"}</w:instrText>
      </w:r>
      <w:r>
        <w:fldChar w:fldCharType="separate"/>
      </w:r>
      <w:r w:rsidRPr="008F4A80">
        <w:rPr>
          <w:noProof/>
        </w:rPr>
        <w:t>(Hoffman et al., 1990)</w:t>
      </w:r>
      <w:r>
        <w:fldChar w:fldCharType="end"/>
      </w:r>
    </w:p>
    <w:p w14:paraId="322CD60B" w14:textId="4960B5BB" w:rsidR="008F4A80" w:rsidRDefault="008F4A80" w:rsidP="001408E7">
      <w:pPr>
        <w:spacing w:line="480" w:lineRule="auto"/>
        <w:ind w:firstLine="720"/>
      </w:pPr>
      <w:r>
        <w:fldChar w:fldCharType="begin" w:fldLock="1"/>
      </w:r>
      <w:r>
        <w:instrText>ADDIN CSL_CITATION {"citationItems":[{"id":"ITEM-1","itemData":{"DOI":"10.1093/ee/14.3.349","ISSN":"0046-225X","author":[{"dropping-particle":"","family":"Hogg","given":"David B.","non-dropping-particle":"","parse-names":false,"suffix":""}],"container-title":"Environmental Entomology","id":"ITEM-1","issue":"3","issued":{"date-parts":[["1985","6","1"]]},"page":"349-355","publisher":"Oxford Academic","title":"Potato Leafhopper (Homoptera: Cicadellidae) Immature Development, Life Tables, and Population Dynamics under Fluctuating Temperature Regimes","type":"article-journal","volume":"14"},"uris":["http://www.mendeley.com/documents/?uuid=d3b9bb1a-4e9b-32f7-9ed3-a97b5148034c"]}],"mendeley":{"formattedCitation":"(Hogg, 1985)","plainTextFormattedCitation":"(Hogg, 1985)"},"properties":{"noteIndex":0},"schema":"https://github.com/citation-style-language/schema/raw/master/csl-citation.json"}</w:instrText>
      </w:r>
      <w:r>
        <w:fldChar w:fldCharType="separate"/>
      </w:r>
      <w:r w:rsidRPr="008F4A80">
        <w:rPr>
          <w:noProof/>
        </w:rPr>
        <w:t>(Hogg, 1985)</w:t>
      </w:r>
      <w:r>
        <w:fldChar w:fldCharType="end"/>
      </w:r>
      <w:r>
        <w:t xml:space="preserve"> (requested on ILL)</w:t>
      </w:r>
    </w:p>
    <w:p w14:paraId="29785A5E" w14:textId="244D8AA2" w:rsidR="00BB4DCC" w:rsidRDefault="000F46FD" w:rsidP="001408E7">
      <w:pPr>
        <w:spacing w:line="480" w:lineRule="auto"/>
        <w:ind w:firstLine="720"/>
      </w:pPr>
      <w:r>
        <w:lastRenderedPageBreak/>
        <w:t xml:space="preserve">We found contrasting effects of weather on tea shoot growth and leafhopper density </w:t>
      </w:r>
      <w:r w:rsidR="00BB4DCC">
        <w:t>Tea shoot growth was highest in warm dry periods and leafhopper density was reduced under warm dry conditions</w:t>
      </w:r>
      <w:r>
        <w:t>.</w:t>
      </w:r>
      <w:r w:rsidR="00BB4DCC">
        <w:t xml:space="preserve">  Responses of tea shoot growth to temperature and precipitation were essentially immediate, while </w:t>
      </w:r>
      <w:r w:rsidR="006C6A22">
        <w:t>temperature</w:t>
      </w:r>
      <w:r w:rsidR="00BB4DCC">
        <w:t xml:space="preserve"> had a delayed effect on leafhopper densities</w:t>
      </w:r>
      <w:r w:rsidR="006C6A22">
        <w:t>, and the effects of precipitation were both immediate and delayed</w:t>
      </w:r>
      <w:r w:rsidR="00BB4DCC">
        <w:t>.</w:t>
      </w:r>
    </w:p>
    <w:p w14:paraId="71455323" w14:textId="6D39920F" w:rsidR="00DD4507" w:rsidRDefault="00BB4DCC" w:rsidP="001408E7">
      <w:pPr>
        <w:spacing w:line="480" w:lineRule="auto"/>
        <w:ind w:firstLine="720"/>
      </w:pPr>
      <w:r>
        <w:t>Warmer temperatures and low precipitation resulted in the fastest tea shoot growth. These two variables had high concurvity</w:t>
      </w:r>
      <w:r w:rsidR="006C6A22">
        <w:t xml:space="preserve"> (Figure S1)</w:t>
      </w:r>
      <w:r>
        <w:t xml:space="preserve">, as rainy days on average had cooler temperatures. </w:t>
      </w:r>
      <w:r w:rsidR="00DD4507">
        <w:t xml:space="preserve">While we did not measure photosynthetic activity or water stress in this experiment, these results </w:t>
      </w:r>
      <w:r w:rsidR="00446466">
        <w:t xml:space="preserve">suggest </w:t>
      </w:r>
      <w:r w:rsidR="00DD4507">
        <w:t xml:space="preserve">that tea plants in this experiment were not water limited.  Here, precipitation is likely a proxy for sunlight and photosynthetic activity since high precipitation resulted in slower shoot growth. </w:t>
      </w:r>
      <w:r>
        <w:t>Responses to changes in temperature and precipitation by tea shoot growth were mostly immediate, as the relationship between growth and weather is strongest on the day of measurement</w:t>
      </w:r>
    </w:p>
    <w:p w14:paraId="7D1CE45F" w14:textId="0244F43D" w:rsidR="00C43E68" w:rsidRDefault="007E32EE" w:rsidP="001408E7">
      <w:pPr>
        <w:spacing w:line="480" w:lineRule="auto"/>
        <w:ind w:firstLine="720"/>
      </w:pPr>
      <w:r>
        <w:t xml:space="preserve">Leafhopper density, on the other hand, </w:t>
      </w:r>
      <w:r w:rsidR="006C6A22">
        <w:t>increased</w:t>
      </w:r>
      <w:r>
        <w:t xml:space="preserve"> </w:t>
      </w:r>
      <w:r w:rsidR="006C6A22">
        <w:t>in</w:t>
      </w:r>
      <w:r>
        <w:t xml:space="preserve"> wet and cool conditions.  This </w:t>
      </w:r>
      <w:r w:rsidR="00BB4DCC">
        <w:t>suggests that</w:t>
      </w:r>
      <w:r>
        <w:t xml:space="preserve"> desiccation </w:t>
      </w:r>
      <w:r w:rsidR="00BB4DCC">
        <w:t>may be an important</w:t>
      </w:r>
      <w:r>
        <w:t xml:space="preserve"> source of mortality for </w:t>
      </w:r>
      <w:r w:rsidRPr="00EF4C04">
        <w:rPr>
          <w:i/>
          <w:iCs/>
        </w:rPr>
        <w:t>E. onukii</w:t>
      </w:r>
      <w:r>
        <w:t xml:space="preserve"> in the field</w:t>
      </w:r>
      <w:r w:rsidR="00BB4DCC">
        <w:t>.</w:t>
      </w:r>
      <w:r w:rsidR="00DD4507">
        <w:t xml:space="preserve"> </w:t>
      </w:r>
      <w:r w:rsidR="00BB4DCC">
        <w:t xml:space="preserve">Our results agree with previous studies.  For example, </w:t>
      </w:r>
      <w:r w:rsidR="00DD4507">
        <w:t xml:space="preserve">Mao et al. </w:t>
      </w:r>
      <w:r w:rsidR="00DD4507">
        <w:fldChar w:fldCharType="begin" w:fldLock="1"/>
      </w:r>
      <w:r w:rsidR="00C43E68">
        <w:instrText>ADDIN CSL_CITATION {"citationItems":[{"id":"ITEM-1","itemData":{"DOI":"10.14088/j.cnki.issn0439-8114.2014.24.032","author":[{"dropping-particle":"","family":"Mao","given":"Ying-xin","non-dropping-particle":"","parse-names":false,"suffix":""},{"dropping-particle":"","family":"Tan","given":"Rong-rong","non-dropping-particle":"","parse-names":false,"suffix":""},{"dropping-particle":"","family":"Gong","given":"Zi-ming","non-dropping-particle":"","parse-names":false,"suffix":""},{"dropping-particle":"","family":"Kuang","given":"Sheng","non-dropping-particle":"","parse-names":false,"suffix":""}],"container-title":"Hubei Agricultural Sciences","id":"ITEM-1","issue":"24","issued":{"date-parts":[["2014","12"]]},"note":"So I think they did PCA on meterological variables (X1 - X8, described in 2.3). Then regression of PC axes on leafhopper numbers maybe? Not sure where the equation in the abstract comes from. A multiple regression? A principal component regression?","title":"Relationships between population dynamics of &lt;i&gt;Empoasca vitis&lt;/i&gt; and meteorological factors in tea plantation","type":"article-journal","volume":"53"},"suppress-author":1,"uris":["http://www.mendeley.com/documents/?uuid=d160ad8a-ddb3-4261-9619-96bb1ca12ce2"]}],"mendeley":{"formattedCitation":"(2014)","plainTextFormattedCitation":"(2014)","previouslyFormattedCitation":"(2014)"},"properties":{"noteIndex":0},"schema":"https://github.com/citation-style-language/schema/raw/master/csl-citation.json"}</w:instrText>
      </w:r>
      <w:r w:rsidR="00DD4507">
        <w:fldChar w:fldCharType="separate"/>
      </w:r>
      <w:r w:rsidR="00DD19C6" w:rsidRPr="00DD19C6">
        <w:rPr>
          <w:noProof/>
        </w:rPr>
        <w:t>(2014)</w:t>
      </w:r>
      <w:r w:rsidR="00DD4507">
        <w:fldChar w:fldCharType="end"/>
      </w:r>
      <w:r w:rsidR="00DD4507">
        <w:t xml:space="preserve"> found that higher maximum daily temperatures corresponded to lower </w:t>
      </w:r>
      <w:r w:rsidR="00BB4DCC">
        <w:rPr>
          <w:i/>
          <w:iCs/>
        </w:rPr>
        <w:t xml:space="preserve">E. onukii </w:t>
      </w:r>
      <w:r w:rsidR="00DD4507">
        <w:t>densities in a field study in Shaanxi Province</w:t>
      </w:r>
      <w:r w:rsidR="00BB4DCC">
        <w:t xml:space="preserve">, although they also found that </w:t>
      </w:r>
      <w:commentRangeStart w:id="37"/>
      <w:commentRangeStart w:id="38"/>
      <w:r w:rsidR="00BB4DCC">
        <w:t xml:space="preserve">higher minimum temperatures </w:t>
      </w:r>
      <w:commentRangeEnd w:id="37"/>
      <w:r w:rsidR="00BB4DCC">
        <w:rPr>
          <w:rStyle w:val="CommentReference"/>
        </w:rPr>
        <w:commentReference w:id="37"/>
      </w:r>
      <w:commentRangeEnd w:id="38"/>
      <w:r w:rsidR="00732103">
        <w:rPr>
          <w:rStyle w:val="CommentReference"/>
        </w:rPr>
        <w:commentReference w:id="38"/>
      </w:r>
      <w:r w:rsidR="00BB4DCC">
        <w:t>increased densities</w:t>
      </w:r>
      <w:r w:rsidR="00DD4507">
        <w:t>.</w:t>
      </w:r>
      <w:r w:rsidR="00DD19C6">
        <w:t xml:space="preserve"> They also found that </w:t>
      </w:r>
      <w:r w:rsidR="00A50E23">
        <w:t xml:space="preserve">higher </w:t>
      </w:r>
      <w:r w:rsidR="00DD19C6">
        <w:t>humidity</w:t>
      </w:r>
      <w:r w:rsidR="00BB4DCC">
        <w:t xml:space="preserve"> and precipitation</w:t>
      </w:r>
      <w:r w:rsidR="00DD19C6">
        <w:t xml:space="preserve"> was beneficial to leafhopper population densities</w:t>
      </w:r>
      <w:r w:rsidR="00BB4DCC">
        <w:t>, although this finding did not reach statistical significance</w:t>
      </w:r>
      <w:r w:rsidR="00C43E68">
        <w:t>.</w:t>
      </w:r>
    </w:p>
    <w:p w14:paraId="0E2CDE40" w14:textId="1CEBFE59" w:rsidR="00D31D0F" w:rsidRDefault="007E32EE" w:rsidP="001408E7">
      <w:pPr>
        <w:spacing w:line="480" w:lineRule="auto"/>
        <w:ind w:firstLine="720"/>
      </w:pPr>
      <w:r>
        <w:t>The negative effects of warm and dry conditions on leafhopper densities were</w:t>
      </w:r>
      <w:r w:rsidR="00BB4DCC">
        <w:t xml:space="preserve"> delayed, having the strongest effect 8–10 days prior to measurement</w:t>
      </w:r>
      <w:r>
        <w:t xml:space="preserve">. One possible explanation for this </w:t>
      </w:r>
      <w:r>
        <w:lastRenderedPageBreak/>
        <w:t>is that earlier life stages, which are less conspicuous, are more susceptible to these warm, dry conditions than later life stages which are more conspicuous.  For example, eggs are unaccounted for in this study and 1</w:t>
      </w:r>
      <w:r w:rsidRPr="007E32EE">
        <w:rPr>
          <w:vertAlign w:val="superscript"/>
        </w:rPr>
        <w:t>st</w:t>
      </w:r>
      <w:r>
        <w:t xml:space="preserve"> instar nymphs may be underestimated because they are very small and colorless and likely less detectible than later instars.</w:t>
      </w:r>
      <w:r w:rsidR="00D31D0F">
        <w:t xml:space="preserve"> </w:t>
      </w:r>
      <w:proofErr w:type="spellStart"/>
      <w:r w:rsidR="005D2AE2">
        <w:t>Reineke</w:t>
      </w:r>
      <w:proofErr w:type="spellEnd"/>
      <w:r w:rsidR="005D2AE2">
        <w:t xml:space="preserve"> and Hauck </w:t>
      </w:r>
      <w:r w:rsidR="005D2AE2">
        <w:fldChar w:fldCharType="begin" w:fldLock="1"/>
      </w:r>
      <w:r w:rsidR="005D2AE2">
        <w:instrText>ADDIN CSL_CITATION {"citationItems":[{"id":"ITEM-1","itemData":{"DOI":"10.1111/j.1439-0418.2011.01699.x","ISSN":"09312048","abstract":"The grape leafhopper Empoasca vitis (Homoptera: Cicadellidae) is regarded as a major insect pest in many European grapevine growing areas, with an increasing importance realized in recent years maybe as a result of climatic change. Both larvae and adults feed on the phloem vessels of the leaves, causing characteristic symptoms also referred to as hopperburn. Phenology of adult leafhoppers was monitored in one vineyard in three successive years and indicated that immigration of a few hibernated E. vitis individuals into vineyards might take place already quite early in the year depending on winter temperatures and starts to progress in substantial numbers right at grapevine bud burst. In addition, these monitoring studies have shown that there are several other leafhopper species occurring on grapevine plants besides E. vitis, such as the rose leafhopper Edwardsiana rosae (Homoptera: Cicadellidae). Here, we report on the development of larval instars of both leafhopper species, E. vitis and E. rosae on grapevine leaves under different temperature regimes in the laboratory. Shortest larval developmental time was observed at night temperatures of 13-15°C and day temperatures of 23-25°C, which was in agreement with predicted optimal temperatures for both species. At the temperature regime of 20°C night and 30°C day temperature, either no egg hatch was observed or early development of first-instar larvae was not successful for both species. These results suggest that warm (18°C) nights and moderately warm (28°C) days are representing the upper thermal threshold for development of both E. vitis and E. rosae embryonic stages on grapevine leaves, questioning current assumptions of an increasing importance of E. vitis as a grapevine pest under future climate change. © 2012 Blackwell Verlag, GmbH.","author":[{"dropping-particle":"","family":"Reineke","given":"A.","non-dropping-particle":"","parse-names":false,"suffix":""},{"dropping-particle":"","family":"Hauck","given":"M.","non-dropping-particle":"","parse-names":false,"suffix":""}],"container-title":"Journal of Applied Entomology","id":"ITEM-1","issue":"9","issued":{"date-parts":[["2012","11"]]},"note":"increased development rate with temp, but also increased mortality. Some optimal temperature.\n\nOptimal temp increases with developmental stage–weird\n\nNOT likely to increase in population with temperature.","page":"656-664","title":"Larval development of &lt;i&gt;Empoasca vitis&lt;/i&gt; and &lt;i&gt;Edwardsiana rosae&lt;/i&gt; (Homoptera: Cicadellidae) at different temperatures on grapevine leaves","type":"article-journal","volume":"136"},"suppress-author":1,"uris":["http://www.mendeley.com/documents/?uuid=59909d4d-e9ec-4126-bf34-062fee4db5d1"]}],"mendeley":{"formattedCitation":"(2012)","plainTextFormattedCitation":"(2012)","previouslyFormattedCitation":"(2012)"},"properties":{"noteIndex":0},"schema":"https://github.com/citation-style-language/schema/raw/master/csl-citation.json"}</w:instrText>
      </w:r>
      <w:r w:rsidR="005D2AE2">
        <w:fldChar w:fldCharType="separate"/>
      </w:r>
      <w:r w:rsidR="005D2AE2" w:rsidRPr="005D2AE2">
        <w:rPr>
          <w:noProof/>
        </w:rPr>
        <w:t>(2012)</w:t>
      </w:r>
      <w:r w:rsidR="005D2AE2">
        <w:fldChar w:fldCharType="end"/>
      </w:r>
      <w:r>
        <w:t xml:space="preserve"> </w:t>
      </w:r>
      <w:r w:rsidR="005D2AE2">
        <w:t xml:space="preserve">investigated development of a related leafhopper, </w:t>
      </w:r>
      <w:r w:rsidR="005D2AE2">
        <w:rPr>
          <w:i/>
          <w:iCs/>
        </w:rPr>
        <w:t xml:space="preserve">Empoasca </w:t>
      </w:r>
      <w:r w:rsidR="005D2AE2" w:rsidRPr="005D2AE2">
        <w:rPr>
          <w:i/>
          <w:iCs/>
        </w:rPr>
        <w:t>vitis</w:t>
      </w:r>
      <w:r w:rsidR="005D2AE2">
        <w:t xml:space="preserve">, under laboratory conditions and found an average development time of 5.9 days from egg to second instar and 8.7 days from egg to third instar. </w:t>
      </w:r>
      <w:r w:rsidRPr="005D2AE2">
        <w:t>Mortality</w:t>
      </w:r>
      <w:r>
        <w:t xml:space="preserve"> in these early life stages would therefore not be detected in leafhopper counts immediately, but as the cohort matured and became more detectible</w:t>
      </w:r>
      <w:r w:rsidR="00C45F7E">
        <w:t>,</w:t>
      </w:r>
      <w:r>
        <w:t xml:space="preserve"> the effects</w:t>
      </w:r>
      <w:r w:rsidR="00C45F7E">
        <w:t xml:space="preserve"> of that mortality on population densities</w:t>
      </w:r>
      <w:r>
        <w:t xml:space="preserve"> would become </w:t>
      </w:r>
      <w:r w:rsidR="00EF4C04">
        <w:t>noticeable</w:t>
      </w:r>
      <w:r>
        <w:t xml:space="preserve">. </w:t>
      </w:r>
      <w:proofErr w:type="spellStart"/>
      <w:r w:rsidR="005D2AE2">
        <w:t>Reineke</w:t>
      </w:r>
      <w:proofErr w:type="spellEnd"/>
      <w:r w:rsidR="005D2AE2">
        <w:t xml:space="preserve"> and Hauck </w:t>
      </w:r>
      <w:r w:rsidR="005D2AE2">
        <w:fldChar w:fldCharType="begin" w:fldLock="1"/>
      </w:r>
      <w:r w:rsidR="003B4965">
        <w:instrText>ADDIN CSL_CITATION {"citationItems":[{"id":"ITEM-1","itemData":{"DOI":"10.1111/j.1439-0418.2011.01699.x","ISSN":"09312048","abstract":"The grape leafhopper Empoasca vitis (Homoptera: Cicadellidae) is regarded as a major insect pest in many European grapevine growing areas, with an increasing importance realized in recent years maybe as a result of climatic change. Both larvae and adults feed on the phloem vessels of the leaves, causing characteristic symptoms also referred to as hopperburn. Phenology of adult leafhoppers was monitored in one vineyard in three successive years and indicated that immigration of a few hibernated E. vitis individuals into vineyards might take place already quite early in the year depending on winter temperatures and starts to progress in substantial numbers right at grapevine bud burst. In addition, these monitoring studies have shown that there are several other leafhopper species occurring on grapevine plants besides E. vitis, such as the rose leafhopper Edwardsiana rosae (Homoptera: Cicadellidae). Here, we report on the development of larval instars of both leafhopper species, E. vitis and E. rosae on grapevine leaves under different temperature regimes in the laboratory. Shortest larval developmental time was observed at night temperatures of 13-15°C and day temperatures of 23-25°C, which was in agreement with predicted optimal temperatures for both species. At the temperature regime of 20°C night and 30°C day temperature, either no egg hatch was observed or early development of first-instar larvae was not successful for both species. These results suggest that warm (18°C) nights and moderately warm (28°C) days are representing the upper thermal threshold for development of both E. vitis and E. rosae embryonic stages on grapevine leaves, questioning current assumptions of an increasing importance of E. vitis as a grapevine pest under future climate change. © 2012 Blackwell Verlag, GmbH.","author":[{"dropping-particle":"","family":"Reineke","given":"A.","non-dropping-particle":"","parse-names":false,"suffix":""},{"dropping-particle":"","family":"Hauck","given":"M.","non-dropping-particle":"","parse-names":false,"suffix":""}],"container-title":"Journal of Applied Entomology","id":"ITEM-1","issue":"9","issued":{"date-parts":[["2012","11"]]},"note":"increased development rate with temp, but also increased mortality. Some optimal temperature.\n\nOptimal temp increases with developmental stage–weird\n\nNOT likely to increase in population with temperature.","page":"656-664","title":"Larval development of &lt;i&gt;Empoasca vitis&lt;/i&gt; and &lt;i&gt;Edwardsiana rosae&lt;/i&gt; (Homoptera: Cicadellidae) at different temperatures on grapevine leaves","type":"article-journal","volume":"136"},"suppress-author":1,"uris":["http://www.mendeley.com/documents/?uuid=59909d4d-e9ec-4126-bf34-062fee4db5d1"]}],"mendeley":{"formattedCitation":"(2012)","plainTextFormattedCitation":"(2012)","previouslyFormattedCitation":"(2012)"},"properties":{"noteIndex":0},"schema":"https://github.com/citation-style-language/schema/raw/master/csl-citation.json"}</w:instrText>
      </w:r>
      <w:r w:rsidR="005D2AE2">
        <w:fldChar w:fldCharType="separate"/>
      </w:r>
      <w:r w:rsidR="005D2AE2" w:rsidRPr="005D2AE2">
        <w:rPr>
          <w:noProof/>
        </w:rPr>
        <w:t>(2012)</w:t>
      </w:r>
      <w:r w:rsidR="005D2AE2">
        <w:fldChar w:fldCharType="end"/>
      </w:r>
      <w:r w:rsidR="005D2AE2">
        <w:t xml:space="preserve"> also </w:t>
      </w:r>
      <w:r w:rsidR="00C43E68">
        <w:t xml:space="preserve">showed that first and second instar nymphs have lower optimum temperatures for development (17.55 and 15.55 ºC, respectively) than later instars which thrived at temperatures between 22.35 and 26.8 ºC </w:t>
      </w:r>
      <w:r w:rsidR="00C43E68">
        <w:fldChar w:fldCharType="begin" w:fldLock="1"/>
      </w:r>
      <w:r w:rsidR="00712230">
        <w:instrText>ADDIN CSL_CITATION {"citationItems":[{"id":"ITEM-1","itemData":{"DOI":"10.1111/j.1439-0418.2011.01699.x","ISSN":"09312048","abstract":"The grape leafhopper Empoasca vitis (Homoptera: Cicadellidae) is regarded as a major insect pest in many European grapevine growing areas, with an increasing importance realized in recent years maybe as a result of climatic change. Both larvae and adults feed on the phloem vessels of the leaves, causing characteristic symptoms also referred to as hopperburn. Phenology of adult leafhoppers was monitored in one vineyard in three successive years and indicated that immigration of a few hibernated E. vitis individuals into vineyards might take place already quite early in the year depending on winter temperatures and starts to progress in substantial numbers right at grapevine bud burst. In addition, these monitoring studies have shown that there are several other leafhopper species occurring on grapevine plants besides E. vitis, such as the rose leafhopper Edwardsiana rosae (Homoptera: Cicadellidae). Here, we report on the development of larval instars of both leafhopper species, E. vitis and E. rosae on grapevine leaves under different temperature regimes in the laboratory. Shortest larval developmental time was observed at night temperatures of 13-15°C and day temperatures of 23-25°C, which was in agreement with predicted optimal temperatures for both species. At the temperature regime of 20°C night and 30°C day temperature, either no egg hatch was observed or early development of first-instar larvae was not successful for both species. These results suggest that warm (18°C) nights and moderately warm (28°C) days are representing the upper thermal threshold for development of both E. vitis and E. rosae embryonic stages on grapevine leaves, questioning current assumptions of an increasing importance of E. vitis as a grapevine pest under future climate change. © 2012 Blackwell Verlag, GmbH.","author":[{"dropping-particle":"","family":"Reineke","given":"A.","non-dropping-particle":"","parse-names":false,"suffix":""},{"dropping-particle":"","family":"Hauck","given":"M.","non-dropping-particle":"","parse-names":false,"suffix":""}],"container-title":"Journal of Applied Entomology","id":"ITEM-1","issue":"9","issued":{"date-parts":[["2012","11"]]},"note":"increased development rate with temp, but also increased mortality. Some optimal temperature.\n\nOptimal temp increases with developmental stage–weird\n\nNOT likely to increase in population with temperature.","page":"656-664","title":"Larval development of &lt;i&gt;Empoasca vitis&lt;/i&gt; and &lt;i&gt;Edwardsiana rosae&lt;/i&gt; (Homoptera: Cicadellidae) at different temperatures on grapevine leaves","type":"article-journal","volume":"136"},"uris":["http://www.mendeley.com/documents/?uuid=59909d4d-e9ec-4126-bf34-062fee4db5d1"]}],"mendeley":{"formattedCitation":"(Reineke and Hauck, 2012)","plainTextFormattedCitation":"(Reineke and Hauck, 2012)","previouslyFormattedCitation":"(Reineke and Hauck, 2012)"},"properties":{"noteIndex":0},"schema":"https://github.com/citation-style-language/schema/raw/master/csl-citation.json"}</w:instrText>
      </w:r>
      <w:r w:rsidR="00C43E68">
        <w:fldChar w:fldCharType="separate"/>
      </w:r>
      <w:r w:rsidR="00C43E68" w:rsidRPr="00C43E68">
        <w:rPr>
          <w:noProof/>
        </w:rPr>
        <w:t>(Reineke and Hauck, 2012)</w:t>
      </w:r>
      <w:r w:rsidR="00C43E68">
        <w:fldChar w:fldCharType="end"/>
      </w:r>
      <w:r w:rsidR="00C43E68">
        <w:t xml:space="preserve">. </w:t>
      </w:r>
      <w:r w:rsidR="00777B62">
        <w:t xml:space="preserve">In addition, </w:t>
      </w:r>
      <w:r w:rsidR="006C6A22">
        <w:t>they</w:t>
      </w:r>
      <w:r w:rsidR="00777B62">
        <w:t xml:space="preserve"> </w:t>
      </w:r>
      <w:r w:rsidR="006C6A22">
        <w:t>found</w:t>
      </w:r>
      <w:r w:rsidR="00777B62">
        <w:t xml:space="preserve"> a strong decrease in egg hatching at temperatures above 18</w:t>
      </w:r>
      <w:r w:rsidR="00397CE8">
        <w:t xml:space="preserve"> </w:t>
      </w:r>
      <w:r w:rsidR="00777B62">
        <w:t>º</w:t>
      </w:r>
      <w:r w:rsidR="00397CE8">
        <w:t>C</w:t>
      </w:r>
      <w:r w:rsidR="00777B62">
        <w:t xml:space="preserve"> at night and 28</w:t>
      </w:r>
      <w:r w:rsidR="00397CE8">
        <w:t xml:space="preserve"> </w:t>
      </w:r>
      <w:r w:rsidR="00777B62">
        <w:t>º</w:t>
      </w:r>
      <w:r w:rsidR="00397CE8">
        <w:t>C</w:t>
      </w:r>
      <w:r w:rsidR="00777B62">
        <w:t xml:space="preserve"> in the day.</w:t>
      </w:r>
      <w:r w:rsidR="00CE5D86">
        <w:t xml:space="preserve"> The mean temperature in our study was 26.9º, although maximum daily temperatures were often above 28 ºC (Figure 1). </w:t>
      </w:r>
      <w:r w:rsidR="00C45F7E">
        <w:t xml:space="preserve">Although </w:t>
      </w:r>
      <w:proofErr w:type="spellStart"/>
      <w:r w:rsidR="00777B62">
        <w:t>Reineke</w:t>
      </w:r>
      <w:proofErr w:type="spellEnd"/>
      <w:r w:rsidR="00777B62">
        <w:t xml:space="preserve"> and Hauck (2012) may overestimate the effects of temperature on leafhoppers because their study does not account for microclimatic variation in the crop canopy, our results suggest the possibility for similar patterns in mortality and hatching rates</w:t>
      </w:r>
      <w:r w:rsidR="00C45F7E">
        <w:t xml:space="preserve"> in the field</w:t>
      </w:r>
      <w:r w:rsidR="00777B62">
        <w:t>.</w:t>
      </w:r>
      <w:r w:rsidR="00C23A60">
        <w:t xml:space="preserve"> </w:t>
      </w:r>
      <w:r w:rsidR="00D31D0F">
        <w:t xml:space="preserve">In addition, our methods are likely to be biased toward nymphs and underestimate adult population size </w:t>
      </w:r>
      <w:r w:rsidR="00D31D0F">
        <w:fldChar w:fldCharType="begin" w:fldLock="1"/>
      </w:r>
      <w:r w:rsidR="00904EF8">
        <w:instrText>ADDIN CSL_CITATION {"citationItems":[{"id":"ITEM-1","itemData":{"DOI":"10.1093/jee/tov054","ISSN":"0022-0493","author":[{"dropping-particle":"","family":"Shi","given":"L.-Q.","non-dropping-particle":"","parse-names":false,"suffix":""},{"dropping-particle":"","family":"Zeng","given":"Z.-H.","non-dropping-particle":"","parse-names":false,"suffix":""},{"dropping-particle":"","family":"Huang","given":"H.-S.","non-dropping-particle":"","parse-names":false,"suffix":""},{"dropping-particle":"","family":"Zhou","given":"Y.-M.","non-dropping-particle":"","parse-names":false,"suffix":""},{"dropping-particle":"","family":"Vasseur","given":"L","non-dropping-particle":"","parse-names":false,"suffix":""},{"dropping-particle":"","family":"You","given":"M.-S.","non-dropping-particle":"","parse-names":false,"suffix":""}],"container-title":"Journal of Economic Entomology","id":"ITEM-1","issue":"3","issued":{"date-parts":[["2015","6","1"]]},"page":"1025-1033","title":"Identification of Empoasca onukii (Hemiptera: Cicadellidae) and Monitoring of its Populations in the Tea Plantations of South China","type":"article-journal","volume":"108"},"uris":["http://www.mendeley.com/documents/?uuid=6e7cef55-dd34-4877-b24f-adbe52b372d1"]}],"mendeley":{"formattedCitation":"(Shi et al., 2015)","plainTextFormattedCitation":"(Shi et al., 2015)","previouslyFormattedCitation":"(Shi et al., 2015)"},"properties":{"noteIndex":0},"schema":"https://github.com/citation-style-language/schema/raw/master/csl-citation.json"}</w:instrText>
      </w:r>
      <w:r w:rsidR="00D31D0F">
        <w:fldChar w:fldCharType="separate"/>
      </w:r>
      <w:r w:rsidR="00D31D0F" w:rsidRPr="00D31D0F">
        <w:rPr>
          <w:noProof/>
        </w:rPr>
        <w:t>(Shi et al., 2015)</w:t>
      </w:r>
      <w:r w:rsidR="00D31D0F">
        <w:fldChar w:fldCharType="end"/>
      </w:r>
      <w:r w:rsidR="00D31D0F">
        <w:t xml:space="preserve">. It is possible that adverse weather conditions affect the oviposition rates of adult female leafhoppers resulting in a delayed effect on nymph densities. </w:t>
      </w:r>
    </w:p>
    <w:p w14:paraId="53B22787" w14:textId="740F689A" w:rsidR="00A4620D" w:rsidRDefault="00C23A60" w:rsidP="001408E7">
      <w:pPr>
        <w:spacing w:line="480" w:lineRule="auto"/>
        <w:ind w:firstLine="720"/>
      </w:pPr>
      <w:r>
        <w:lastRenderedPageBreak/>
        <w:t>Alternatively, the negative impact of high temperatures could be due to indirect effects. Arthropod predators or parasitoids are also sensitive to temperature</w:t>
      </w:r>
      <w:r w:rsidR="006D2182">
        <w:t xml:space="preserve"> </w:t>
      </w:r>
      <w:r w:rsidR="00397CE8">
        <w:t>and warmer temperatures may i</w:t>
      </w:r>
      <w:r w:rsidR="005D2AE2">
        <w:t xml:space="preserve">ncrease </w:t>
      </w:r>
      <w:r w:rsidR="00397CE8">
        <w:t xml:space="preserve">their population </w:t>
      </w:r>
      <w:r w:rsidR="005D2AE2">
        <w:t>and/</w:t>
      </w:r>
      <w:r w:rsidR="00397CE8">
        <w:t>o</w:t>
      </w:r>
      <w:r w:rsidR="005D2AE2">
        <w:t>r</w:t>
      </w:r>
      <w:r w:rsidR="00397CE8">
        <w:t xml:space="preserve"> </w:t>
      </w:r>
      <w:r w:rsidR="005D2AE2">
        <w:t xml:space="preserve">improve their </w:t>
      </w:r>
      <w:r w:rsidR="00397CE8">
        <w:t>prey searching efficiency</w:t>
      </w:r>
      <w:r>
        <w:t xml:space="preserve">.  Additionally, predators of leafhoppers rely on tea plant volatile organic compounds (VOCs) to find their prey </w:t>
      </w:r>
      <w:r>
        <w:fldChar w:fldCharType="begin" w:fldLock="1"/>
      </w:r>
      <w:r>
        <w:instrText>ADDIN CSL_CITATION {"citationItems":[{"id":"ITEM-1","itemData":{"author":[{"dropping-particle":"","family":"Gao","given":"J","non-dropping-particle":"","parse-names":false,"suffix":""},{"dropping-particle":"","family":"Zhao","given":"D","non-dropping-particle":"","parse-names":false,"suffix":""},{"dropping-particle":"","family":"Chen","given":"Z","non-dropping-particle":"","parse-names":false,"suffix":""}],"container-title":"Chinese Journal of Tropical Crops","id":"ITEM-1","issued":{"date-parts":[["2004"]]},"title":"Predatory function of &lt;i&gt;Evarcha albaria&lt;/i&gt; upon &lt;i&gt;Empoasca vitis&lt;/i&gt;","type":"article-journal"},"uris":["http://www.mendeley.com/documents/?uuid=5d724f4e-5a26-44a7-9c80-7d91ecf7f6ba"]}],"mendeley":{"formattedCitation":"(Gao et al., 2004)","plainTextFormattedCitation":"(Gao et al., 2004)","previouslyFormattedCitation":"(Gao et al., 2004)"},"properties":{"noteIndex":0},"schema":"https://github.com/citation-style-language/schema/raw/master/csl-citation.json"}</w:instrText>
      </w:r>
      <w:r>
        <w:fldChar w:fldCharType="separate"/>
      </w:r>
      <w:r w:rsidRPr="00C23A60">
        <w:rPr>
          <w:noProof/>
        </w:rPr>
        <w:t>(Gao et al., 2004)</w:t>
      </w:r>
      <w:r>
        <w:fldChar w:fldCharType="end"/>
      </w:r>
      <w:r>
        <w:t xml:space="preserve"> and tea VOC profiles may be altered by climate </w:t>
      </w:r>
      <w:r>
        <w:fldChar w:fldCharType="begin" w:fldLock="1"/>
      </w:r>
      <w:r w:rsidR="004057C3">
        <w:instrText>ADDIN CSL_CITATION {"citationItems":[{"id":"ITEM-1","itemData":{"DOI":"10.1016/j.envexpbot.2018.10.025","ISSN":"00988472","abstract":"Plants often experience multiple sources of stress simultaneously, yet little is known about interactive effects of multiple stressors on plant metabolic responses. Plants are well known to respond to both drought and insect herbivory through the induced production of secondary metabolites. However, severe drought stress limits photosynthesis and may therefore inhibit the production of induced secondary metabolites in response to herbivory due to carbon limitation. On the other hand, drought-stressed plants may be primed to respond more strongly to herbivory due to hormonal crosstalk or redundancy of metabolites that are produced in response to drought and herbivory. We tested the interactive effects of drought and simulated herbivory in tea plants (Camellia sinensis (L.) Kuntze var. sinensis) grown in the field under varying rainfall interception treatments and then exposed to an exogenous methyl jasmonate (MeJA) treatment. We show that severe drought generally inhibits the induction of secondary metabolites by exogenous MeJA (simulated herbivory). However, a few volatile metabolites, including methyl salicylate, are more strongly induced by MeJA in severely drought-stressed plants compared to moderately stressed plants, possibly due to priming by drought stress. Our approach of using multiple levels of drought stress and a targeted/untargeted approach to measuring volatile metabolites was essential to discovering these patterns of induction. In addition to having implications for plant-herbivore interactions in the presence of abiotic stress, these results have important implications for tea quality.","author":[{"dropping-particle":"","family":"Scott","given":"Eric R.","non-dropping-particle":"","parse-names":false,"suffix":""},{"dropping-particle":"","family":"Li","given":"Xin","non-dropping-particle":"","parse-names":false,"suffix":""},{"dropping-particle":"","family":"Kfoury","given":"Nicole","non-dropping-particle":"","parse-names":false,"suffix":""},{"dropping-particle":"","family":"Morimoto","given":"Joshua","non-dropping-particle":"","parse-names":false,"suffix":""},{"dropping-particle":"","family":"Han","given":"Wen-Yan","non-dropping-particle":"","parse-names":false,"suffix":""},{"dropping-particle":"","family":"Ahmed","given":"Selena","non-dropping-particle":"","parse-names":false,"suffix":""},{"dropping-particle":"","family":"Cash","given":"Sean B.","non-dropping-particle":"","parse-names":false,"suffix":""},{"dropping-particle":"","family":"Griffin","given":"Timothy S.","non-dropping-particle":"","parse-names":false,"suffix":""},{"dropping-particle":"","family":"Stepp","given":"John R.","non-dropping-particle":"","parse-names":false,"suffix":""},{"dropping-particle":"","family":"Robbat","given":"Albert","non-dropping-particle":"","parse-names":false,"suffix":""},{"dropping-particle":"","family":"Orians","given":"Colin M.","non-dropping-particle":"","parse-names":false,"suffix":""}],"container-title":"Environmental and Experimental Botany","id":"ITEM-1","issued":{"date-parts":[["2019","1","28"]]},"page":"283-292","publisher":"Elsevier","title":"Interactive effects of drought severity and simulated herbivory on tea (&lt;i&gt;Camellia sinensis&lt;/i&gt;) volatile and non-volatile metabolites","type":"article-journal","volume":"157"},"uris":["http://www.mendeley.com/documents/?uuid=eea07ab6-1bae-4ebb-8158-6c8cf72a20f8"]},{"id":"ITEM-2","itemData":{"DOI":"10.3389/fpls.2019.01518","ISSN":"1664-462X","abstract":"Climatic conditions affect the chemical composition of edible crops, which can impact flavor, nutrition and overall consumer preferences. To understand these effects, we sampled tea (Camellia sinensis (L.) Kuntze) grown in different environmental conditions. Using a target/nontarget data analysis approach, we detected 564 metabolites from tea grown at two elevations in spring and summer over three years in two major tea-producing areas of China. Principal component analysis and partial least squares-discriminant analysis show seasonal, elevational, and yearly differences in tea from Yunnan and Fujian provinces. Independent of location, higher concentrations of compounds with aromas characteristic of farmers’ perceptions of high-quality tea were found in spring and high elevation teas. Yunnan teas were distinct from Fujian teas, but the effects of elevation and season were different for the two locations. Elevation was the largest source of metabolite variation in Yunnan yet had no effect in Fujian. In contrast seasonal differences were strong in both locations. Importantly, the year-to-year variation in chemistry at both locations emphasizes the importance of doing multi-year studies, and further highlights the challenge farmers face when trying to produce teas with specific metabolite profiles.","author":[{"dropping-particle":"","family":"Kfoury","given":"Nicole","non-dropping-particle":"","parse-names":false,"suffix":""},{"dropping-particle":"","family":"Scott","given":"Eric Randolph","non-dropping-particle":"","parse-names":false,"suffix":""},{"dropping-particle":"","family":"Orians","given":"Colin Mark","non-dropping-particle":"","parse-names":false,"suffix":""},{"dropping-particle":"","family":"Ahmed","given":"Selena","non-dropping-particle":"","parse-names":false,"suffix":""},{"dropping-particle":"","family":"Cash","given":"Sean B.","non-dropping-particle":"","parse-names":false,"suffix":""},{"dropping-particle":"","family":"Griffin","given":"Timothy","non-dropping-particle":"","parse-names":false,"suffix":""},{"dropping-particle":"","family":"Matyas","given":"Corene","non-dropping-particle":"","parse-names":false,"suffix":""},{"dropping-particle":"","family":"Stepp","given":"John Richard","non-dropping-particle":"","parse-names":false,"suffix":""},{"dropping-particle":"","family":"Han","given":"Wenyan","non-dropping-particle":"","parse-names":false,"suffix":""},{"dropping-particle":"","family":"Xue","given":"Dayuan","non-dropping-particle":"","parse-names":false,"suffix":""},{"dropping-particle":"","family":"Long","given":"Chunlin","non-dropping-particle":"","parse-names":false,"suffix":""},{"dropping-particle":"","family":"Robbat","given":"Albert","non-dropping-particle":"","parse-names":false,"suffix":""}],"container-title":"Frontiers in Plant Science","id":"ITEM-2","issued":{"date-parts":[["2019","11","22"]]},"page":"1518","publisher":"Frontiers","title":"Plant-Climate Interaction Effects: Changes in the Relative Distribution and Concentration of the Volatile Tea Leaf Metabolome in 2014–2016","type":"article-journal","volume":"10"},"uris":["http://www.mendeley.com/documents/?uuid=94b00c99-0a7a-3ce1-850a-2fed93671b6f"]},{"id":"ITEM-3","itemData":{"DOI":"10.1016/j.foodchem.2018.05.040","ISSN":"03088146","abstract":"Climate effects on crop quality at the molecular level are not well-understood. Gas and liquid chromatography-mass spectrometry were used to measure changes of hundreds of compounds in tea at different elevations in Yunnan Province, China. Some increased in concentration while others decreased by 100’s of percent. Orthogonal projection to latent structures-discriminant analysis revealed compounds exhibiting analgesic, antianxiety, antibacterial, anticancer, antidepressant, antifungal, anti-inflammatory, antioxidant, anti-stress, and cardioprotective properties statistically (p=0.003) differentiated high from low elevation tea. Also, sweet, floral, honey-like notes were higher in concentration in the former while the latter displayed grassy, hay-like aroma. In addition, multivariate analysis of variance showed low elevation tea had statistically (p=0.0062) higher concentrations of caffeine, epicatechin gallate, gallocatechin, and catechin; all bitter compounds. Although volatiles represent a small fraction of the total mass, this is the first comprehensive report illustrating how normal variations in temperature, 5 °C, due to elevational effects impact tea quality.","author":[{"dropping-particle":"","family":"Kfoury","given":"Nicole","non-dropping-particle":"","parse-names":false,"suffix":""},{"dropping-particle":"","family":"Morimoto","given":"Joshua","non-dropping-particle":"","parse-names":false,"suffix":""},{"dropping-particle":"","family":"Kern","given":"Amanda","non-dropping-particle":"","parse-names":false,"suffix":""},{"dropping-particle":"","family":"Scott","given":"Eric R.","non-dropping-particle":"","parse-names":false,"suffix":""},{"dropping-particle":"","family":"Orians","given":"Colin M.","non-dropping-particle":"","parse-names":false,"suffix":""},{"dropping-particle":"","family":"Ahmed","given":"Selena","non-dropping-particle":"","parse-names":false,"suffix":""},{"dropping-particle":"","family":"Griffin","given":"Timothy","non-dropping-particle":"","parse-names":false,"suffix":""},{"dropping-particle":"","family":"Cash","given":"Sean B.","non-dropping-particle":"","parse-names":false,"suffix":""},{"dropping-particle":"","family":"Stepp","given":"John Richard","non-dropping-particle":"","parse-names":false,"suffix":""},{"dropping-particle":"","family":"Xue","given":"Dayuan","non-dropping-particle":"","parse-names":false,"suffix":""},{"dropping-particle":"","family":"Long","given":"Chunlin","non-dropping-particle":"","parse-names":false,"suffix":""},{"dropping-particle":"","family":"Robbat","given":"Albert","non-dropping-particle":"","parse-names":false,"suffix":""}],"container-title":"Food Chemistry","id":"ITEM-3","issued":{"date-parts":[["2018","10"]]},"page":"334-341","title":"Striking changes in tea metabolites due to elevational effects","type":"article-journal","volume":"264"},"uris":["http://www.mendeley.com/documents/?uuid=2d6e330e-5e11-3a85-8700-18295dfd448d"]},{"id":"ITEM-4","itemData":{"DOI":"10.1016/j.chroma.2014.10.058","ISSN":"00219673","abstract":"Seasonal variation in tea (Camellia sinensis (L.) Kuntze; Theaceae) chemistry was investigated using auto- mated sequential, multidimensional gas chromatography/mass spectrometry (GC–GC/MS). Metabolite libraries were produced for teas harvested from the Bulang Mountains in Yunnan, China before and after the onset of the East Asian Monsoon. A total of 201 spring and 196 monsoon metabolites were identified, with 169 common and 59 seasonally unique compounds. An additional 163 metabolites were detected but their identity could not be confirmed. Spectral deconvolution of GC/MS data was used to measure the relative concentrations in the teas. Within each family individual metabolite concentrations increased, decreased and stayed the same. The major constituents in both teas were linalool (28%), geraniol (13%), ?-terpineol (10%), hotrienol (4%) and nerol (3%). This work provides the foundation to monitor seasonal variations of tea chemistry. ©","author":[{"dropping-particle":"","family":"Kowalsick","given":"Amanda","non-dropping-particle":"","parse-names":false,"suffix":""},{"dropping-particle":"","family":"Kfoury","given":"Nicole","non-dropping-particle":"","parse-names":false,"suffix":""},{"dropping-particle":"","family":"Robbat","given":"Albert","non-dropping-particle":"","parse-names":false,"suffix":""},{"dropping-particle":"","family":"Ahmed","given":"Selena","non-dropping-particle":"","parse-names":false,"suffix":""},{"dropping-particle":"","family":"Orians","given":"Colin","non-dropping-particle":"","parse-names":false,"suffix":""},{"dropping-particle":"","family":"Griffin","given":"Timothy","non-dropping-particle":"","parse-names":false,"suffix":""},{"dropping-particle":"","family":"Cash","given":"Sean B","non-dropping-particle":"","parse-names":false,"suffix":""},{"dropping-particle":"","family":"Stepp","given":"John Richard","non-dropping-particle":"","parse-names":false,"suffix":""}],"container-title":"Journal of Chromatography A","id":"ITEM-4","issued":{"date-parts":[["2014","11","1"]]},"page":"230-239","title":"Metabolite profiling of &lt;i&gt;Camellia sinensis&lt;/i&gt; by automated sequential, multidimensional gas chromatography/mass spectrometry reveals strong monsoon effects on tea constituents","type":"article-journal","volume":"1370"},"uris":["http://www.mendeley.com/documents/?uuid=b1584f5d-94af-43a9-bd35-de2b979af6a8"]}],"mendeley":{"formattedCitation":"(Kfoury et al., 2018, 2019; Kowalsick et al., 2014; Scott et al., 2019)","plainTextFormattedCitation":"(Kfoury et al., 2018, 2019; Kowalsick et al., 2014; Scott et al., 2019)","previouslyFormattedCitation":"(Kfoury et al., 2018, 2019; Kowalsick et al., 2014; Scott et al., 2019)"},"properties":{"noteIndex":0},"schema":"https://github.com/citation-style-language/schema/raw/master/csl-citation.json"}</w:instrText>
      </w:r>
      <w:r>
        <w:fldChar w:fldCharType="separate"/>
      </w:r>
      <w:r w:rsidRPr="00C23A60">
        <w:rPr>
          <w:noProof/>
        </w:rPr>
        <w:t>(Kfoury et al., 2018, 2019; Kowalsick et al., 2014; Scott et al., 2019)</w:t>
      </w:r>
      <w:r>
        <w:fldChar w:fldCharType="end"/>
      </w:r>
      <w:r>
        <w:t>.</w:t>
      </w:r>
      <w:r w:rsidR="00397CE8">
        <w:t xml:space="preserve">  Because we did not census leafhopper predators or parasitoids in this study, we cannot disentangle biotic and abiotic effects on population densities.</w:t>
      </w:r>
    </w:p>
    <w:p w14:paraId="4167F214" w14:textId="12504EDA" w:rsidR="000410AF" w:rsidRPr="00777B62" w:rsidRDefault="000410AF" w:rsidP="001408E7">
      <w:pPr>
        <w:spacing w:line="480" w:lineRule="auto"/>
        <w:ind w:firstLine="720"/>
      </w:pPr>
      <w:r>
        <w:t xml:space="preserve">It is also important to note that in this observational study, tea shoot growth may be partially confounded with leafhopper herbivory as one of the symptoms of </w:t>
      </w:r>
      <w:proofErr w:type="spellStart"/>
      <w:r>
        <w:t>hopperburn</w:t>
      </w:r>
      <w:proofErr w:type="spellEnd"/>
      <w:r>
        <w:t xml:space="preserve"> is stunted growth. However, leafhopper densities were quite low over this period compared to other studies that investigate the effects of leafhoppers on quality </w:t>
      </w:r>
      <w:r w:rsidR="008E30AC">
        <w:t>(Chapter 4</w:t>
      </w:r>
      <w:r>
        <w:t>), and we believe the variation in leafhopper densities we saw is unlikely to have large effects on tea shoot growth. Unfortunately, in this dataset we cannot completely disentangle the effects of precipitation, temperature, and leafhopper densities on tea shoot growth.  More years of data or manipulative experiments may help explore these interactions further.</w:t>
      </w:r>
    </w:p>
    <w:p w14:paraId="11D1E9F9" w14:textId="4A058F97" w:rsidR="0029160F" w:rsidRDefault="007E32EE" w:rsidP="001408E7">
      <w:pPr>
        <w:spacing w:line="480" w:lineRule="auto"/>
        <w:ind w:firstLine="720"/>
      </w:pPr>
      <w:r>
        <w:t xml:space="preserve">Interestingly, </w:t>
      </w:r>
      <w:r w:rsidR="00397CE8">
        <w:t xml:space="preserve">number of </w:t>
      </w:r>
      <w:r>
        <w:t xml:space="preserve">days post-harvest had no effect on leafhopper densities.  We included this co-variate </w:t>
      </w:r>
      <w:r w:rsidR="000410AF">
        <w:t>because</w:t>
      </w:r>
      <w:r>
        <w:t xml:space="preserve"> the farm manager at </w:t>
      </w:r>
      <w:proofErr w:type="spellStart"/>
      <w:r>
        <w:t>Shanfu</w:t>
      </w:r>
      <w:proofErr w:type="spellEnd"/>
      <w:r>
        <w:t xml:space="preserve"> </w:t>
      </w:r>
      <w:r w:rsidR="00397CE8">
        <w:t>suggested</w:t>
      </w:r>
      <w:r>
        <w:t xml:space="preserve"> that harvesting may help control leafhopper densities </w:t>
      </w:r>
      <w:r w:rsidR="00397CE8">
        <w:t>by</w:t>
      </w:r>
      <w:r>
        <w:t xml:space="preserve"> </w:t>
      </w:r>
      <w:r w:rsidR="00C45F7E">
        <w:t xml:space="preserve">removing </w:t>
      </w:r>
      <w:r>
        <w:t>food sources</w:t>
      </w:r>
      <w:r w:rsidR="00397CE8">
        <w:t xml:space="preserve"> for leafhopper nymphs</w:t>
      </w:r>
      <w:r>
        <w:t xml:space="preserve"> and potentially eggs</w:t>
      </w:r>
      <w:r w:rsidR="00397CE8">
        <w:t xml:space="preserve"> which are laid under the epidermis of tea shoots</w:t>
      </w:r>
      <w:r w:rsidR="00865793">
        <w:t xml:space="preserve"> </w:t>
      </w:r>
      <w:r w:rsidR="00865793">
        <w:fldChar w:fldCharType="begin" w:fldLock="1"/>
      </w:r>
      <w:r w:rsidR="00712230">
        <w:instrText>ADDIN CSL_CITATION {"citationItems":[{"id":"ITEM-1","itemData":{"DOI":"10.1017/S000748531600064X","ISSN":"0007-4853","abstract":"Green leaf volatiles (GLVs) have been reported to play an important role in the host-locating behavior of several folivores that feed on angiosperms. However, next to nothing is known about how the green leafhopper, Empoasca vitis , chooses suitable host plants and whether it detects differing emission levels of GLV components among genetically different tea varieties. Here we found that the constitutive transcript level of the tea hydroperoxide lyase (HPL) gene CsiHPL1 , and the amounts of (Z)-3-hexenyl acetate and of total GLV components are significantly higher in tea varieties that are susceptible to E. vitis (Enbiao (EB) and Banzhuyuan (BZY)) than in varieties that are resistant to E. vitis (Changxingzisun (CX) and Juyan (JY)). Moreover, the results of a Y-tube olfactometer bioassay and an oviposition preference assay suggest that (Z)-3-hexenyl acetate and (Z)-3-hexenol offer host and oviposition cues for E. vitis female adults. Taken together, the two GLV components, (Z)-3-hexenol and especially (Z)-3-hexenyl acetate, provide a plausible mechanism by which tea green leafhoppers distinguish among resistant and susceptible varieties. Future research should be carried out to obtain the threshold of the above indices and then assess their reasonableness. The development of practical detection indices would greatly improve our ability to screen and develop tea varieties that are resistant to E. vitis.","author":[{"dropping-particle":"","family":"Xin","given":"Z.-J.","non-dropping-particle":"","parse-names":false,"suffix":""},{"dropping-particle":"","family":"Li","given":"X.-W.","non-dropping-particle":"","parse-names":false,"suffix":""},{"dropping-particle":"","family":"Bian","given":"L.","non-dropping-particle":"","parse-names":false,"suffix":""},{"dropping-particle":"","family":"Sun","given":"X.-L.","non-dropping-particle":"","parse-names":false,"suffix":""}],"container-title":"Bulletin of Entomological Research","id":"ITEM-1","issue":"01","issued":{"date-parts":[["2017","2","22"]]},"page":"77-84","publisher":"Cambridge University Press","title":"Tea green leafhopper, &lt;i&gt;Empoasca vitis&lt;/i&gt;, chooses suitable host plants by detecting the emission level of (3Z)-hexenyl acetate","type":"article-journal","volume":"107"},"uris":["http://www.mendeley.com/documents/?uuid=bb8c76d9-1d65-3981-9aaf-bf1fb8380527"]}],"mendeley":{"formattedCitation":"(Xin et al., 2017)","plainTextFormattedCitation":"(Xin et al., 2017)","previouslyFormattedCitation":"(Xin et al., 2017)"},"properties":{"noteIndex":0},"schema":"https://github.com/citation-style-language/schema/raw/master/csl-citation.json"}</w:instrText>
      </w:r>
      <w:r w:rsidR="00865793">
        <w:fldChar w:fldCharType="separate"/>
      </w:r>
      <w:r w:rsidR="00865793" w:rsidRPr="00865793">
        <w:rPr>
          <w:noProof/>
        </w:rPr>
        <w:t>(Xin et al., 2017)</w:t>
      </w:r>
      <w:r w:rsidR="00865793">
        <w:fldChar w:fldCharType="end"/>
      </w:r>
      <w:r w:rsidR="00397CE8">
        <w:t>. H</w:t>
      </w:r>
      <w:r w:rsidR="009A2F4A">
        <w:t>owever</w:t>
      </w:r>
      <w:r w:rsidR="000410AF">
        <w:t>,</w:t>
      </w:r>
      <w:r w:rsidR="009A2F4A">
        <w:t xml:space="preserve"> we found no evidence that harvesting affected leafhopper densities.</w:t>
      </w:r>
      <w:r w:rsidR="00397CE8">
        <w:t xml:space="preserve"> In another study</w:t>
      </w:r>
      <w:r w:rsidR="000410AF">
        <w:t xml:space="preserve"> at </w:t>
      </w:r>
      <w:proofErr w:type="spellStart"/>
      <w:r w:rsidR="000410AF">
        <w:t>Shanfu</w:t>
      </w:r>
      <w:proofErr w:type="spellEnd"/>
      <w:r w:rsidR="000410AF">
        <w:t xml:space="preserve"> tea company, we harvested leafhopper eggs to rear a lab colony and eggs were often found </w:t>
      </w:r>
      <w:r w:rsidR="000410AF">
        <w:lastRenderedPageBreak/>
        <w:t>below the second or third leaf of tea shoots and would not be removed by tea plucking (Scott, personal observation).</w:t>
      </w:r>
    </w:p>
    <w:p w14:paraId="0B76FC69" w14:textId="1F4AEA74" w:rsidR="000C61BD" w:rsidRDefault="00EF4C04" w:rsidP="001408E7">
      <w:pPr>
        <w:spacing w:line="480" w:lineRule="auto"/>
        <w:ind w:firstLine="720"/>
      </w:pPr>
      <w:r>
        <w:t>Because tea prices depend strongly on quality, tea farmer income may not be correlated to yield</w:t>
      </w:r>
      <w:r w:rsidR="00865793">
        <w:t xml:space="preserve"> </w:t>
      </w:r>
      <w:r w:rsidR="00865793">
        <w:fldChar w:fldCharType="begin" w:fldLock="1"/>
      </w:r>
      <w:r w:rsidR="00865793">
        <w:instrText>ADDIN CSL_CITATION {"citationItems":[{"id":"ITEM-1","itemData":{"DOI":"10.1007/s00484-014-0873-x","ISSN":"00207128","abstract":"Based on phenological and economic output models established and meteorological data from 1972 to 2013, changes in the phenology, frost risk, and economic output of the Longjing-43 tea tree in the Yuezhou Longjing tea production area of China were evaluated. As the local climate has changed, the beginning dates of tea bud and leaf plucking of this cultivar in all five counties studied has advanced significantly by −1.28 to −0.88 days/decade, with no significant change in the risk of frost. The main tea-producing stages in the tea production cycle include the plucking periods for superfine, grade 1, and grade 2 buds and leaves. Among the five bud and leaf grades, the economic output of the plucking periods for superfine and grade 1 decreased significantly, that for grade 2 showed no significant change, and those for grades 3 and 4 increased significantly. The economic output of large-area tea plantations employing an average of 45 workers per hectare and producing superfine to grade 2 buds and leaves were significantly reduced by 6,745–8,829 yuan/decade/ha, depending on the county. Those tea farmers who planted tea trees on their own small land holdings and produced superfine to grade 4 tea buds and leaves themselves experienced no significant decline in economic output.","author":[{"dropping-particle":"","family":"Lou","given":"Weiping","non-dropping-particle":"","parse-names":false,"suffix":""},{"dropping-particle":"","family":"Sun","given":"Shanlei","non-dropping-particle":"","parse-names":false,"suffix":""},{"dropping-particle":"","family":"Wu","given":"Lihong","non-dropping-particle":"","parse-names":false,"suffix":""},{"dropping-particle":"","family":"Sun","given":"Ke","non-dropping-particle":"","parse-names":false,"suffix":""}],"container-title":"International Journal of Biometeorology","id":"ITEM-1","issue":"5","issued":{"date-parts":[["2014"]]},"page":"593-603","title":"Effects of climate change on the economic output of the Longjing-43 tea tree, 1972–2013","type":"article-journal","volume":"59"},"uris":["http://www.mendeley.com/documents/?uuid=20ba0eb3-40c1-4659-bb93-040a78e3807e"]}],"mendeley":{"formattedCitation":"(Lou et al., 2014)","plainTextFormattedCitation":"(Lou et al., 2014)","previouslyFormattedCitation":"(Lou et al., 2014)"},"properties":{"noteIndex":0},"schema":"https://github.com/citation-style-language/schema/raw/master/csl-citation.json"}</w:instrText>
      </w:r>
      <w:r w:rsidR="00865793">
        <w:fldChar w:fldCharType="separate"/>
      </w:r>
      <w:r w:rsidR="00865793" w:rsidRPr="00865793">
        <w:rPr>
          <w:noProof/>
        </w:rPr>
        <w:t>(Lou et al., 2014)</w:t>
      </w:r>
      <w:r w:rsidR="00865793">
        <w:fldChar w:fldCharType="end"/>
      </w:r>
      <w:r>
        <w:t xml:space="preserve">. Slow growth can actually be beneficial for quality and outweigh the reduction in yield in some systems. Long </w:t>
      </w:r>
      <w:r w:rsidR="006D2182">
        <w:t>Jing</w:t>
      </w:r>
      <w:r>
        <w:t xml:space="preserve"> tea, for example, is produced from one or two leaves and a bud and </w:t>
      </w:r>
      <w:r w:rsidR="00865793">
        <w:t>the slow shoot elongation typical of cool spring weather is important for quality</w:t>
      </w:r>
      <w:r>
        <w:t xml:space="preserve"> </w:t>
      </w:r>
      <w:r w:rsidR="00865793">
        <w:fldChar w:fldCharType="begin" w:fldLock="1"/>
      </w:r>
      <w:r w:rsidR="001408E7">
        <w:instrText>ADDIN CSL_CITATION {"citationItems":[{"id":"ITEM-1","itemData":{"DOI":"10.1007/s00484-014-0873-x","ISSN":"00207128","abstract":"Based on phenological and economic output models established and meteorological data from 1972 to 2013, changes in the phenology, frost risk, and economic output of the Longjing-43 tea tree in the Yuezhou Longjing tea production area of China were evaluated. As the local climate has changed, the beginning dates of tea bud and leaf plucking of this cultivar in all five counties studied has advanced significantly by −1.28 to −0.88 days/decade, with no significant change in the risk of frost. The main tea-producing stages in the tea production cycle include the plucking periods for superfine, grade 1, and grade 2 buds and leaves. Among the five bud and leaf grades, the economic output of the plucking periods for superfine and grade 1 decreased significantly, that for grade 2 showed no significant change, and those for grades 3 and 4 increased significantly. The economic output of large-area tea plantations employing an average of 45 workers per hectare and producing superfine to grade 2 buds and leaves were significantly reduced by 6,745–8,829 yuan/decade/ha, depending on the county. Those tea farmers who planted tea trees on their own small land holdings and produced superfine to grade 4 tea buds and leaves themselves experienced no significant decline in economic output.","author":[{"dropping-particle":"","family":"Lou","given":"Weiping","non-dropping-particle":"","parse-names":false,"suffix":""},{"dropping-particle":"","family":"Sun","given":"Shanlei","non-dropping-particle":"","parse-names":false,"suffix":""},{"dropping-particle":"","family":"Wu","given":"Lihong","non-dropping-particle":"","parse-names":false,"suffix":""},{"dropping-particle":"","family":"Sun","given":"Ke","non-dropping-particle":"","parse-names":false,"suffix":""}],"container-title":"International Journal of Biometeorology","id":"ITEM-1","issue":"5","issued":{"date-parts":[["2014"]]},"page":"593-603","title":"Effects of climate change on the economic output of the Longjing-43 tea tree, 1972–2013","type":"article-journal","volume":"59"},"uris":["http://www.mendeley.com/documents/?uuid=20ba0eb3-40c1-4659-bb93-040a78e3807e"]}],"mendeley":{"formattedCitation":"(Lou et al., 2014)","plainTextFormattedCitation":"(Lou et al., 2014)","previouslyFormattedCitation":"(Lou et al., 2014)"},"properties":{"noteIndex":0},"schema":"https://github.com/citation-style-language/schema/raw/master/csl-citation.json"}</w:instrText>
      </w:r>
      <w:r w:rsidR="00865793">
        <w:fldChar w:fldCharType="separate"/>
      </w:r>
      <w:r w:rsidR="00865793" w:rsidRPr="00865793">
        <w:rPr>
          <w:noProof/>
        </w:rPr>
        <w:t>(Lou et al., 2014)</w:t>
      </w:r>
      <w:r w:rsidR="00865793">
        <w:fldChar w:fldCharType="end"/>
      </w:r>
      <w:r>
        <w:t>.</w:t>
      </w:r>
      <w:r w:rsidR="000F46FD">
        <w:t xml:space="preserve"> </w:t>
      </w:r>
      <w:r>
        <w:t xml:space="preserve">Shoot </w:t>
      </w:r>
      <w:r w:rsidR="00C45F7E">
        <w:t>growth</w:t>
      </w:r>
      <w:r>
        <w:t xml:space="preserve"> rate</w:t>
      </w:r>
      <w:r w:rsidR="000F46FD">
        <w:t xml:space="preserve"> may also be important in Eastern Beauty oolong production</w:t>
      </w:r>
      <w:r w:rsidR="009A2F4A">
        <w:t xml:space="preserve"> in terms of the relative rates of new leaf production and </w:t>
      </w:r>
      <w:r w:rsidR="00C45F7E">
        <w:t xml:space="preserve">leafhopper </w:t>
      </w:r>
      <w:r w:rsidR="009A2F4A">
        <w:t>herbivory</w:t>
      </w:r>
      <w:r w:rsidR="000F46FD">
        <w:t xml:space="preserve">. </w:t>
      </w:r>
      <w:r>
        <w:t xml:space="preserve">If shoot growth outpaces herbivory, the </w:t>
      </w:r>
      <w:r w:rsidR="00C45F7E">
        <w:t>apical leaves of</w:t>
      </w:r>
      <w:r>
        <w:t xml:space="preserve"> tea shoots, which are the harvest unit for Eastern Beauty oolong, may never accumulate enough damage to produce a strong enough induced response to improve quality.</w:t>
      </w:r>
      <w:r w:rsidR="00865793">
        <w:t xml:space="preserve"> </w:t>
      </w:r>
      <w:commentRangeStart w:id="39"/>
      <w:r w:rsidR="00865793">
        <w:t xml:space="preserve">On the other hand, slow shoot growth and high </w:t>
      </w:r>
      <w:commentRangeEnd w:id="39"/>
      <w:r w:rsidR="00732103">
        <w:rPr>
          <w:rStyle w:val="CommentReference"/>
        </w:rPr>
        <w:commentReference w:id="39"/>
      </w:r>
      <w:r w:rsidR="00865793">
        <w:t xml:space="preserve">leafhopper densities may lead to accumulation of too much damage before shoots have developed enough for harvest.  This could result in intense </w:t>
      </w:r>
      <w:proofErr w:type="spellStart"/>
      <w:r w:rsidR="00865793">
        <w:t>hopperburn</w:t>
      </w:r>
      <w:proofErr w:type="spellEnd"/>
      <w:r w:rsidR="00865793">
        <w:t xml:space="preserve"> symptoms that decrease yield such that it reduces farmer income despite an increase in quality due to induced defenses.  Additionally, the changes in tea chemistry with leafhopper density are complex and non-linear and it is unclear how a range of leafhopper densities affects finished tea quality (</w:t>
      </w:r>
      <w:r w:rsidR="008E30AC">
        <w:t>Chapter 4</w:t>
      </w:r>
      <w:r w:rsidR="00865793">
        <w:t>). D</w:t>
      </w:r>
      <w:r w:rsidR="000C61BD">
        <w:t>uring the course of this study, harvest was delayed for one of the two fields due to insufficient accumulation of leafhopper damage (</w:t>
      </w:r>
      <w:proofErr w:type="spellStart"/>
      <w:r w:rsidR="00865793">
        <w:t>Shanfu</w:t>
      </w:r>
      <w:proofErr w:type="spellEnd"/>
      <w:r w:rsidR="00865793">
        <w:t xml:space="preserve"> Tea Company</w:t>
      </w:r>
      <w:r w:rsidR="000C61BD">
        <w:t xml:space="preserve">, personal communication). This </w:t>
      </w:r>
      <w:r w:rsidR="006A1948">
        <w:t>was the longest</w:t>
      </w:r>
      <w:r w:rsidR="008E30AC">
        <w:t xml:space="preserve"> inter-</w:t>
      </w:r>
      <w:r w:rsidR="006D2182">
        <w:t>harvest</w:t>
      </w:r>
      <w:r w:rsidR="006A1948">
        <w:t xml:space="preserve"> </w:t>
      </w:r>
      <w:r w:rsidR="000C61BD">
        <w:t>period</w:t>
      </w:r>
      <w:r w:rsidR="006A1948">
        <w:t xml:space="preserve"> (32 days)</w:t>
      </w:r>
      <w:r w:rsidR="00C45F7E">
        <w:t xml:space="preserve"> during the study,</w:t>
      </w:r>
      <w:r w:rsidR="006A1948">
        <w:t xml:space="preserve"> and it corresponded to a relatively low mean leafhopper density (0.047 leafhoppers/leaf). Interestingly however, this particular </w:t>
      </w:r>
      <w:r w:rsidR="006D2182">
        <w:t>harvest</w:t>
      </w:r>
      <w:r w:rsidR="006A1948">
        <w:t xml:space="preserve"> period</w:t>
      </w:r>
      <w:r w:rsidR="000C61BD">
        <w:t xml:space="preserve"> experienced </w:t>
      </w:r>
      <w:r w:rsidR="006A1948">
        <w:t>higher than average precipitation (</w:t>
      </w:r>
      <w:r w:rsidR="001408E7">
        <w:t xml:space="preserve">mean = </w:t>
      </w:r>
      <w:r w:rsidR="006A1948">
        <w:t>9.23 mm</w:t>
      </w:r>
      <w:r w:rsidR="001408E7">
        <w:t>, median = 2 mm, 72% of days with some rain</w:t>
      </w:r>
      <w:r w:rsidR="006A1948">
        <w:t xml:space="preserve">) and slightly cooler </w:t>
      </w:r>
      <w:r w:rsidR="006A1948">
        <w:lastRenderedPageBreak/>
        <w:t>than average temperatures (26.13 ºC)</w:t>
      </w:r>
      <w:r w:rsidR="000C61BD">
        <w:t>.</w:t>
      </w:r>
      <w:r w:rsidR="00C45F7E">
        <w:t xml:space="preserve"> A previous study showed that</w:t>
      </w:r>
      <w:r w:rsidR="005D2AE2">
        <w:t xml:space="preserve"> feeding damage by</w:t>
      </w:r>
      <w:r w:rsidR="00C45F7E">
        <w:t xml:space="preserve"> </w:t>
      </w:r>
      <w:r w:rsidR="00C45F7E">
        <w:rPr>
          <w:i/>
          <w:iCs/>
        </w:rPr>
        <w:t>E. onukii</w:t>
      </w:r>
      <w:r w:rsidR="00C45F7E">
        <w:t xml:space="preserve"> </w:t>
      </w:r>
      <w:r w:rsidR="005D2AE2">
        <w:t xml:space="preserve">has a threshold type relationship with </w:t>
      </w:r>
      <w:r w:rsidR="005D2AE2">
        <w:rPr>
          <w:i/>
          <w:iCs/>
        </w:rPr>
        <w:t xml:space="preserve">E. onukii </w:t>
      </w:r>
      <w:r w:rsidR="005D2AE2">
        <w:t>population density with increases in damage only</w:t>
      </w:r>
      <w:r w:rsidR="00C45F7E">
        <w:t xml:space="preserve"> </w:t>
      </w:r>
      <w:r w:rsidR="005D2AE2">
        <w:t>after a threshold leafhopper density.</w:t>
      </w:r>
      <w:r w:rsidR="00C45F7E">
        <w:t xml:space="preserve"> </w:t>
      </w:r>
      <w:r w:rsidR="005D2AE2">
        <w:t>Therefore,</w:t>
      </w:r>
      <w:r w:rsidR="00C45F7E">
        <w:t xml:space="preserve"> while cool wet conditions support higher leafhopper densities, they may not necessarily result in increased leafhopper feeding </w:t>
      </w:r>
      <w:r w:rsidR="00865793">
        <w:t xml:space="preserve">and damage that farm managers are </w:t>
      </w:r>
      <w:r w:rsidR="005D2AE2">
        <w:t>hoping</w:t>
      </w:r>
      <w:r w:rsidR="00865793">
        <w:t xml:space="preserve"> for </w:t>
      </w:r>
      <w:r w:rsidR="00C45F7E">
        <w:t>(</w:t>
      </w:r>
      <w:r w:rsidR="008E30AC">
        <w:t>Chapter 4</w:t>
      </w:r>
      <w:r w:rsidR="00C45F7E">
        <w:t xml:space="preserve">). </w:t>
      </w:r>
    </w:p>
    <w:p w14:paraId="66DA2AFE" w14:textId="77777777" w:rsidR="008E30AC" w:rsidRDefault="008970FA" w:rsidP="001408E7">
      <w:pPr>
        <w:spacing w:line="480" w:lineRule="auto"/>
        <w:ind w:firstLine="720"/>
      </w:pPr>
      <w:r>
        <w:t xml:space="preserve">Milder winters and longer growing seasons caused by increases in mean temperature are predicted to benefit population densities of multivoltine insect pests like the tea green leafhopper </w:t>
      </w:r>
      <w:r w:rsidR="009824AF">
        <w:fldChar w:fldCharType="begin" w:fldLock="1"/>
      </w:r>
      <w:r w:rsidR="00712230">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plant.\n\nIf plants grow too fast, young leaves develop too quickly for there to be food. If plants grow too slowly, there may not be enough young leaf tissue produced for food.","page":"1-16","publisher":"Blackwell Science, Ltd","title":"Herbivory in global climate change research: direct effects of rising temperature on insect herbivores","type":"article-journal","volume":"8"},"uris":["http://www.mendeley.com/documents/?uuid=bbb5abdb-bf87-45bb-ab81-279a77d148d4"]},{"id":"ITEM-2","itemData":{"DOI":"10.1111/j.1365-2486.2008.01561.x","ISSN":"13541013","abstract":"Climate change can cause major changes to the dynamics of individual species and to those communities in which they interact. One effect of increasing temperatures is on insect voltinism, with the logical assumption that increases in surface temperatures would permit multivoltine species to increase the number of generations per year. Though insect development is primarily driven by temperature, most multivoltine insect species rely on photoperiodic cues, which do not change from year-to-year or in response to climate warming, to initiate diapause. Thus, the relationship between climate change and voltinism could be complex. We use a phenology model for grape berry moth, Paralobesia viteana (Clemens), which incorporates temperature-dependent development and diapause termination, and photoperiod-dependent diapause induction, to explore historical patterns in year-to-year voltinism fluctuations. We then extend this model to predict voltinism under varying scenarios of climate change to show the importance of both the quality and quantity of accumulated heat units. We also illustrate that increases in mean surface temperatures &gt; 2°C can have dramatic effects on insect voltinism by causing a shift in the ovipositional period that currently is subject to diapause-inducing photoperiods. © 2008 The Authors Journal compilation © 2008 Blackwell Publishing Ltd.","author":[{"dropping-particle":"","family":"Tobin","given":"Patrick C.","non-dropping-particle":"","parse-names":false,"suffix":""},{"dropping-particle":"","family":"Nagarkatti","given":"Sudha","non-dropping-particle":"","parse-names":false,"suffix":""},{"dropping-particle":"","family":"Loeb","given":"Greg","non-dropping-particle":"","parse-names":false,"suffix":""},{"dropping-particle":"","family":"Saunders","given":"Michael C.","non-dropping-particle":"","parse-names":false,"suffix":""}],"container-title":"Global Change Biology","id":"ITEM-2","issue":"5","issued":{"date-parts":[["2008"]]},"page":"951-957","title":"Historical and projected interactions between climate change and insect voltinism in a multivoltine species","type":"article-journal","volume":"14"},"uris":["http://www.mendeley.com/documents/?uuid=820a5852-eb28-4541-a210-c11f886ffa16"]}],"mendeley":{"formattedCitation":"(Bale et al., 2002; Tobin et al., 2008)","plainTextFormattedCitation":"(Bale et al., 2002; Tobin et al., 2008)","previouslyFormattedCitation":"(Bale et al., 2002; Tobin et al., 2008)"},"properties":{"noteIndex":0},"schema":"https://github.com/citation-style-language/schema/raw/master/csl-citation.json"}</w:instrText>
      </w:r>
      <w:r w:rsidR="009824AF">
        <w:fldChar w:fldCharType="separate"/>
      </w:r>
      <w:r w:rsidR="009824AF" w:rsidRPr="009824AF">
        <w:rPr>
          <w:noProof/>
        </w:rPr>
        <w:t>(Bale et al., 2002; Tobin et al., 2008)</w:t>
      </w:r>
      <w:r w:rsidR="009824AF">
        <w:fldChar w:fldCharType="end"/>
      </w:r>
      <w:r>
        <w:t>.</w:t>
      </w:r>
      <w:r w:rsidR="000C61BD">
        <w:t xml:space="preserve"> However, our results show that within the growing season, cool and wet conditions actually promoted higher leafhopper densities in the tea canopy and slower shoot elongation </w:t>
      </w:r>
      <w:r w:rsidR="001408E7">
        <w:t>potentially</w:t>
      </w:r>
      <w:r w:rsidR="000C61BD">
        <w:t xml:space="preserve"> leading to higher levels of leafhopper damage. </w:t>
      </w:r>
      <w:r>
        <w:t>This study demonstrates the importance of considering the effects of within-season climate variability in the field to understand future impacts of climate change on crop pests and other plant</w:t>
      </w:r>
      <w:r>
        <w:softHyphen/>
        <w:t>–insect interactions.</w:t>
      </w:r>
    </w:p>
    <w:p w14:paraId="4F51FC39" w14:textId="77777777" w:rsidR="008E30AC" w:rsidRDefault="008970FA" w:rsidP="001408E7">
      <w:pPr>
        <w:spacing w:line="480" w:lineRule="auto"/>
        <w:ind w:firstLine="720"/>
      </w:pPr>
      <w:r>
        <w:t xml:space="preserve"> </w:t>
      </w:r>
      <w:r w:rsidR="00A4620D">
        <w:t xml:space="preserve">As more extreme fluctuations in weather become more common in many tea growing regions, tea farmers will need strategies to adapt. Although it is predicted that pest insects like </w:t>
      </w:r>
      <w:r w:rsidR="00A4620D">
        <w:rPr>
          <w:i/>
          <w:iCs/>
        </w:rPr>
        <w:t>E. onukii</w:t>
      </w:r>
      <w:r w:rsidR="00A4620D">
        <w:t xml:space="preserve"> will benefit from a warming climate, within-season climate variability may hinder the use of leafhopper herbivory as a strategy for improving tea crop quality.  Reduced winter mortality and increased growing season may improve leafhopper densities</w:t>
      </w:r>
      <w:r w:rsidR="00360094">
        <w:t>, however our results show that cool, wet weather during the summer is most beneficial for this strategy because it results in higher leafhopper densities in the upper canopy and slower tea shoot growth.</w:t>
      </w:r>
    </w:p>
    <w:p w14:paraId="33E031AE" w14:textId="22DEDDD7" w:rsidR="008F3486" w:rsidRDefault="008E30AC" w:rsidP="001408E7">
      <w:pPr>
        <w:spacing w:line="480" w:lineRule="auto"/>
      </w:pPr>
      <w:r>
        <w:tab/>
      </w:r>
      <w:commentRangeStart w:id="40"/>
      <w:r>
        <w:t xml:space="preserve">As within season weather becomes less predictable, farmers will benefit from an improved understanding of how pest insects influence crop quality through induced defenses.  </w:t>
      </w:r>
      <w:r>
        <w:lastRenderedPageBreak/>
        <w:t>By incorporating the potential benefits of herbivory to crop quality into decision making, farmers can adapt their practices to maximize income by switching from more yield focused tea production at low leafhopper densities to quality focused production at higher leafhopper densities, to pest-control strategies at even higher densities.</w:t>
      </w:r>
      <w:commentRangeEnd w:id="40"/>
      <w:r>
        <w:rPr>
          <w:rStyle w:val="CommentReference"/>
        </w:rPr>
        <w:commentReference w:id="40"/>
      </w:r>
    </w:p>
    <w:p w14:paraId="68C00B73" w14:textId="77777777" w:rsidR="00756DFE" w:rsidRPr="00A4620D" w:rsidRDefault="00756DFE" w:rsidP="001408E7">
      <w:pPr>
        <w:spacing w:line="480" w:lineRule="auto"/>
      </w:pPr>
    </w:p>
    <w:p w14:paraId="1B90CD85" w14:textId="1D55D2E5" w:rsidR="006D7D16" w:rsidRPr="006D7D16" w:rsidRDefault="006D7D16" w:rsidP="001408E7">
      <w:pPr>
        <w:pStyle w:val="Heading1"/>
        <w:spacing w:line="480" w:lineRule="auto"/>
      </w:pPr>
      <w:r>
        <w:t>Works Cited</w:t>
      </w:r>
    </w:p>
    <w:p w14:paraId="52016683" w14:textId="1AC6A3BB" w:rsidR="006D7D16" w:rsidRDefault="006D7D16" w:rsidP="001408E7">
      <w:pPr>
        <w:spacing w:line="480" w:lineRule="auto"/>
      </w:pPr>
    </w:p>
    <w:p w14:paraId="327F0A2E" w14:textId="49F33F8C" w:rsidR="008F4A80" w:rsidRPr="008F4A80" w:rsidRDefault="006D7D16" w:rsidP="008F4A80">
      <w:pPr>
        <w:widowControl w:val="0"/>
        <w:autoSpaceDE w:val="0"/>
        <w:autoSpaceDN w:val="0"/>
        <w:adjustRightInd w:val="0"/>
        <w:spacing w:line="48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008F4A80" w:rsidRPr="008F4A80">
        <w:rPr>
          <w:rFonts w:ascii="Calibri" w:hAnsi="Calibri" w:cs="Calibri"/>
          <w:noProof/>
        </w:rPr>
        <w:t>Ahmed, S., Stepp, J. R., Orians, C. M., Griffin, T., Matyas, C., Robbat, A., et al. (2014). Effects of Extreme Climate Events on Tea (</w:t>
      </w:r>
      <w:r w:rsidR="008F4A80" w:rsidRPr="008F4A80">
        <w:rPr>
          <w:rFonts w:ascii="Calibri" w:hAnsi="Calibri" w:cs="Calibri"/>
          <w:i/>
          <w:iCs/>
          <w:noProof/>
        </w:rPr>
        <w:t>Camellia sinensis</w:t>
      </w:r>
      <w:r w:rsidR="008F4A80" w:rsidRPr="008F4A80">
        <w:rPr>
          <w:rFonts w:ascii="Calibri" w:hAnsi="Calibri" w:cs="Calibri"/>
          <w:noProof/>
        </w:rPr>
        <w:t xml:space="preserve">) Functional Quality Validate Indigenous Farmer Knowledge and Sensory Preferences in Tropical China. </w:t>
      </w:r>
      <w:r w:rsidR="008F4A80" w:rsidRPr="008F4A80">
        <w:rPr>
          <w:rFonts w:ascii="Calibri" w:hAnsi="Calibri" w:cs="Calibri"/>
          <w:i/>
          <w:iCs/>
          <w:noProof/>
        </w:rPr>
        <w:t>PLoS One</w:t>
      </w:r>
      <w:r w:rsidR="008F4A80" w:rsidRPr="008F4A80">
        <w:rPr>
          <w:rFonts w:ascii="Calibri" w:hAnsi="Calibri" w:cs="Calibri"/>
          <w:noProof/>
        </w:rPr>
        <w:t xml:space="preserve"> 9, e109126. doi:10.1371/journal.pone.0109126.</w:t>
      </w:r>
    </w:p>
    <w:p w14:paraId="4EB650D0"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Backus, E. A., Serrano, M. S., and Ranger, C. M. (2005). Mechanisms of Hopperburn: An Overview of Insect Taxonomy, Behavior, and Physiology. </w:t>
      </w:r>
      <w:r w:rsidRPr="008F4A80">
        <w:rPr>
          <w:rFonts w:ascii="Calibri" w:hAnsi="Calibri" w:cs="Calibri"/>
          <w:i/>
          <w:iCs/>
          <w:noProof/>
        </w:rPr>
        <w:t>Annu. Rev. Entomol.</w:t>
      </w:r>
      <w:r w:rsidRPr="008F4A80">
        <w:rPr>
          <w:rFonts w:ascii="Calibri" w:hAnsi="Calibri" w:cs="Calibri"/>
          <w:noProof/>
        </w:rPr>
        <w:t xml:space="preserve"> 50, 125–151. doi:10.1146/annurev.ento.49.061802.123310.</w:t>
      </w:r>
    </w:p>
    <w:p w14:paraId="43472E0E"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Baker, M. B., Venugopal, P. D., and Lamp, W. O. (2015). Climate Change and Phenology: </w:t>
      </w:r>
      <w:r w:rsidRPr="008F4A80">
        <w:rPr>
          <w:rFonts w:ascii="Calibri" w:hAnsi="Calibri" w:cs="Calibri"/>
          <w:i/>
          <w:iCs/>
          <w:noProof/>
        </w:rPr>
        <w:t>Empoasca fabae</w:t>
      </w:r>
      <w:r w:rsidRPr="008F4A80">
        <w:rPr>
          <w:rFonts w:ascii="Calibri" w:hAnsi="Calibri" w:cs="Calibri"/>
          <w:noProof/>
        </w:rPr>
        <w:t xml:space="preserve"> (Hemiptera: Cicadellidae) Migration and Severity of Impact. </w:t>
      </w:r>
      <w:r w:rsidRPr="008F4A80">
        <w:rPr>
          <w:rFonts w:ascii="Calibri" w:hAnsi="Calibri" w:cs="Calibri"/>
          <w:i/>
          <w:iCs/>
          <w:noProof/>
        </w:rPr>
        <w:t>PLoS One</w:t>
      </w:r>
      <w:r w:rsidRPr="008F4A80">
        <w:rPr>
          <w:rFonts w:ascii="Calibri" w:hAnsi="Calibri" w:cs="Calibri"/>
          <w:noProof/>
        </w:rPr>
        <w:t xml:space="preserve"> 10, e0124915. doi:10.1371/journal.pone.0124915.</w:t>
      </w:r>
    </w:p>
    <w:p w14:paraId="1CBE978B"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Bale, J. S., Masters, G. J., Hodkinson, I. D., Awmack, C., Bezemer, T. M., Brown, V. K., et al. (2002). Herbivory in global climate change research: direct effects of rising temperature on insect herbivores. </w:t>
      </w:r>
      <w:r w:rsidRPr="008F4A80">
        <w:rPr>
          <w:rFonts w:ascii="Calibri" w:hAnsi="Calibri" w:cs="Calibri"/>
          <w:i/>
          <w:iCs/>
          <w:noProof/>
        </w:rPr>
        <w:t>Glob. Chang. Biol.</w:t>
      </w:r>
      <w:r w:rsidRPr="008F4A80">
        <w:rPr>
          <w:rFonts w:ascii="Calibri" w:hAnsi="Calibri" w:cs="Calibri"/>
          <w:noProof/>
        </w:rPr>
        <w:t xml:space="preserve"> 8, 1–16. doi:10.1046/j.1365-2486.2002.00451.x.</w:t>
      </w:r>
    </w:p>
    <w:p w14:paraId="56C87BC6"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Bebber, D. P., Ramotowski, M. A. T., and Gurr, S. J. (2013). Crop pests and pathogens move </w:t>
      </w:r>
      <w:r w:rsidRPr="008F4A80">
        <w:rPr>
          <w:rFonts w:ascii="Calibri" w:hAnsi="Calibri" w:cs="Calibri"/>
          <w:noProof/>
        </w:rPr>
        <w:lastRenderedPageBreak/>
        <w:t xml:space="preserve">polewards in a warming world. </w:t>
      </w:r>
      <w:r w:rsidRPr="008F4A80">
        <w:rPr>
          <w:rFonts w:ascii="Calibri" w:hAnsi="Calibri" w:cs="Calibri"/>
          <w:i/>
          <w:iCs/>
          <w:noProof/>
        </w:rPr>
        <w:t>Nat. Clim. Chang.</w:t>
      </w:r>
      <w:r w:rsidRPr="008F4A80">
        <w:rPr>
          <w:rFonts w:ascii="Calibri" w:hAnsi="Calibri" w:cs="Calibri"/>
          <w:noProof/>
        </w:rPr>
        <w:t xml:space="preserve"> 3, 985–988. doi:10.1038/nclimate1990.</w:t>
      </w:r>
    </w:p>
    <w:p w14:paraId="64413152"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Beirne, B. P. (1970). EFFECTS OF PRECIPITATION ON CROP INSECTS. </w:t>
      </w:r>
      <w:r w:rsidRPr="008F4A80">
        <w:rPr>
          <w:rFonts w:ascii="Calibri" w:hAnsi="Calibri" w:cs="Calibri"/>
          <w:i/>
          <w:iCs/>
          <w:noProof/>
        </w:rPr>
        <w:t>Can. Entomol.</w:t>
      </w:r>
      <w:r w:rsidRPr="008F4A80">
        <w:rPr>
          <w:rFonts w:ascii="Calibri" w:hAnsi="Calibri" w:cs="Calibri"/>
          <w:noProof/>
        </w:rPr>
        <w:t xml:space="preserve"> 102, 1360–1373. doi:10.4039/Ent1021360-11.</w:t>
      </w:r>
    </w:p>
    <w:p w14:paraId="340E0130"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Berggren, Å., Björkman, C., Bylund, H., and Ayres, M. P. (2009). The distribution and abundance of animal populations in a climate of uncertainty. </w:t>
      </w:r>
      <w:r w:rsidRPr="008F4A80">
        <w:rPr>
          <w:rFonts w:ascii="Calibri" w:hAnsi="Calibri" w:cs="Calibri"/>
          <w:i/>
          <w:iCs/>
          <w:noProof/>
        </w:rPr>
        <w:t>Oikos</w:t>
      </w:r>
      <w:r w:rsidRPr="008F4A80">
        <w:rPr>
          <w:rFonts w:ascii="Calibri" w:hAnsi="Calibri" w:cs="Calibri"/>
          <w:noProof/>
        </w:rPr>
        <w:t xml:space="preserve"> 118, 1121–1126. doi:10.1111/j.1600-0706.2009.17558.x.</w:t>
      </w:r>
    </w:p>
    <w:p w14:paraId="18506595"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Cho, J.-Y., Mizutani, M., Shimizu, B., Kinoshita, T., Ogura, M., Tokoro, K., et al. (2007). Chemical Profiling and Gene Expression Profiling during the Manufacturing Process of Taiwan Oolong Tea “Oriental Beauty.” </w:t>
      </w:r>
      <w:r w:rsidRPr="008F4A80">
        <w:rPr>
          <w:rFonts w:ascii="Calibri" w:hAnsi="Calibri" w:cs="Calibri"/>
          <w:i/>
          <w:iCs/>
          <w:noProof/>
        </w:rPr>
        <w:t>Biosci. Biotechnol. Biochem.</w:t>
      </w:r>
      <w:r w:rsidRPr="008F4A80">
        <w:rPr>
          <w:rFonts w:ascii="Calibri" w:hAnsi="Calibri" w:cs="Calibri"/>
          <w:noProof/>
        </w:rPr>
        <w:t xml:space="preserve"> 71, 1476–1486. doi:10.1271/bbb.60708.</w:t>
      </w:r>
    </w:p>
    <w:p w14:paraId="5F55C21E"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Cook, J., Oreskes, N., Doran, P. T., Anderegg, W. R. L., Verheggen, B., Maibach, E. W., et al. (2016). Consensus on consensus: A synthesis of consensus estimates on human-caused global warming. </w:t>
      </w:r>
      <w:r w:rsidRPr="008F4A80">
        <w:rPr>
          <w:rFonts w:ascii="Calibri" w:hAnsi="Calibri" w:cs="Calibri"/>
          <w:i/>
          <w:iCs/>
          <w:noProof/>
        </w:rPr>
        <w:t>Environ. Res. Lett.</w:t>
      </w:r>
      <w:r w:rsidRPr="008F4A80">
        <w:rPr>
          <w:rFonts w:ascii="Calibri" w:hAnsi="Calibri" w:cs="Calibri"/>
          <w:noProof/>
        </w:rPr>
        <w:t xml:space="preserve"> 11. doi:10.1088/1748-9326/11/4/048002.</w:t>
      </w:r>
    </w:p>
    <w:p w14:paraId="7804F38E"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Deutsch, C. A., Tewksbury, J. J., Tigchelaar, M., Battisti, D. S., Merrill, S. C., Huey, R. B., et al. (2018). Increase in crop losses to insect pests in a warming climate. </w:t>
      </w:r>
      <w:r w:rsidRPr="008F4A80">
        <w:rPr>
          <w:rFonts w:ascii="Calibri" w:hAnsi="Calibri" w:cs="Calibri"/>
          <w:i/>
          <w:iCs/>
          <w:noProof/>
        </w:rPr>
        <w:t>Science (80-. ).</w:t>
      </w:r>
      <w:r w:rsidRPr="008F4A80">
        <w:rPr>
          <w:rFonts w:ascii="Calibri" w:hAnsi="Calibri" w:cs="Calibri"/>
          <w:noProof/>
        </w:rPr>
        <w:t xml:space="preserve"> 361, 916–919. doi:10.1126/science.aat3466.</w:t>
      </w:r>
    </w:p>
    <w:p w14:paraId="710075AF"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Fu, J.-Y., Han, B.-Y., and Xiao, Q. (2014). Mitochondrial COI and 16sRNA Evidence for a Single Species Hypothesis of </w:t>
      </w:r>
      <w:r w:rsidRPr="008F4A80">
        <w:rPr>
          <w:rFonts w:ascii="Calibri" w:hAnsi="Calibri" w:cs="Calibri"/>
          <w:i/>
          <w:iCs/>
          <w:noProof/>
        </w:rPr>
        <w:t>E. vitis</w:t>
      </w:r>
      <w:r w:rsidRPr="008F4A80">
        <w:rPr>
          <w:rFonts w:ascii="Calibri" w:hAnsi="Calibri" w:cs="Calibri"/>
          <w:noProof/>
        </w:rPr>
        <w:t xml:space="preserve">, </w:t>
      </w:r>
      <w:r w:rsidRPr="008F4A80">
        <w:rPr>
          <w:rFonts w:ascii="Calibri" w:hAnsi="Calibri" w:cs="Calibri"/>
          <w:i/>
          <w:iCs/>
          <w:noProof/>
        </w:rPr>
        <w:t>J. formosana</w:t>
      </w:r>
      <w:r w:rsidRPr="008F4A80">
        <w:rPr>
          <w:rFonts w:ascii="Calibri" w:hAnsi="Calibri" w:cs="Calibri"/>
          <w:noProof/>
        </w:rPr>
        <w:t xml:space="preserve"> and </w:t>
      </w:r>
      <w:r w:rsidRPr="008F4A80">
        <w:rPr>
          <w:rFonts w:ascii="Calibri" w:hAnsi="Calibri" w:cs="Calibri"/>
          <w:i/>
          <w:iCs/>
          <w:noProof/>
        </w:rPr>
        <w:t>E. onukii</w:t>
      </w:r>
      <w:r w:rsidRPr="008F4A80">
        <w:rPr>
          <w:rFonts w:ascii="Calibri" w:hAnsi="Calibri" w:cs="Calibri"/>
          <w:noProof/>
        </w:rPr>
        <w:t xml:space="preserve"> in East Asia. </w:t>
      </w:r>
      <w:r w:rsidRPr="008F4A80">
        <w:rPr>
          <w:rFonts w:ascii="Calibri" w:hAnsi="Calibri" w:cs="Calibri"/>
          <w:i/>
          <w:iCs/>
          <w:noProof/>
        </w:rPr>
        <w:t>PLoS One</w:t>
      </w:r>
      <w:r w:rsidRPr="008F4A80">
        <w:rPr>
          <w:rFonts w:ascii="Calibri" w:hAnsi="Calibri" w:cs="Calibri"/>
          <w:noProof/>
        </w:rPr>
        <w:t xml:space="preserve"> 9, e115259. doi:10.1371/journal.pone.0115259.</w:t>
      </w:r>
    </w:p>
    <w:p w14:paraId="39AFB861"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Gao, J., Zhao, D., and Chen, Z. (2004). Predatory function of </w:t>
      </w:r>
      <w:r w:rsidRPr="008F4A80">
        <w:rPr>
          <w:rFonts w:ascii="Calibri" w:hAnsi="Calibri" w:cs="Calibri"/>
          <w:i/>
          <w:iCs/>
          <w:noProof/>
        </w:rPr>
        <w:t>Evarcha albaria</w:t>
      </w:r>
      <w:r w:rsidRPr="008F4A80">
        <w:rPr>
          <w:rFonts w:ascii="Calibri" w:hAnsi="Calibri" w:cs="Calibri"/>
          <w:noProof/>
        </w:rPr>
        <w:t xml:space="preserve"> upon </w:t>
      </w:r>
      <w:r w:rsidRPr="008F4A80">
        <w:rPr>
          <w:rFonts w:ascii="Calibri" w:hAnsi="Calibri" w:cs="Calibri"/>
          <w:i/>
          <w:iCs/>
          <w:noProof/>
        </w:rPr>
        <w:t>Empoasca vitis</w:t>
      </w:r>
      <w:r w:rsidRPr="008F4A80">
        <w:rPr>
          <w:rFonts w:ascii="Calibri" w:hAnsi="Calibri" w:cs="Calibri"/>
          <w:noProof/>
        </w:rPr>
        <w:t xml:space="preserve">. </w:t>
      </w:r>
      <w:r w:rsidRPr="008F4A80">
        <w:rPr>
          <w:rFonts w:ascii="Calibri" w:hAnsi="Calibri" w:cs="Calibri"/>
          <w:i/>
          <w:iCs/>
          <w:noProof/>
        </w:rPr>
        <w:t>Chinese J. Trop. Crop.</w:t>
      </w:r>
    </w:p>
    <w:p w14:paraId="25413A2E"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Gasparrini, A. (2011). Distributed Lag Linear and Non-Linear Models in R : The Package dlnm. </w:t>
      </w:r>
      <w:r w:rsidRPr="008F4A80">
        <w:rPr>
          <w:rFonts w:ascii="Calibri" w:hAnsi="Calibri" w:cs="Calibri"/>
          <w:i/>
          <w:iCs/>
          <w:noProof/>
        </w:rPr>
        <w:t xml:space="preserve">J. </w:t>
      </w:r>
      <w:r w:rsidRPr="008F4A80">
        <w:rPr>
          <w:rFonts w:ascii="Calibri" w:hAnsi="Calibri" w:cs="Calibri"/>
          <w:i/>
          <w:iCs/>
          <w:noProof/>
        </w:rPr>
        <w:lastRenderedPageBreak/>
        <w:t>Stat. Softw.</w:t>
      </w:r>
      <w:r w:rsidRPr="008F4A80">
        <w:rPr>
          <w:rFonts w:ascii="Calibri" w:hAnsi="Calibri" w:cs="Calibri"/>
          <w:noProof/>
        </w:rPr>
        <w:t xml:space="preserve"> 43, 2–20. doi:10.18637/jss.v043.i08.</w:t>
      </w:r>
    </w:p>
    <w:p w14:paraId="5261C17D"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Gasparrini, A., Scheipl, F., Armstrong, B., and Kenward, M. G. (2017). A penalized framework for distributed lag non-linear models. </w:t>
      </w:r>
      <w:r w:rsidRPr="008F4A80">
        <w:rPr>
          <w:rFonts w:ascii="Calibri" w:hAnsi="Calibri" w:cs="Calibri"/>
          <w:i/>
          <w:iCs/>
          <w:noProof/>
        </w:rPr>
        <w:t>Biometrics</w:t>
      </w:r>
      <w:r w:rsidRPr="008F4A80">
        <w:rPr>
          <w:rFonts w:ascii="Calibri" w:hAnsi="Calibri" w:cs="Calibri"/>
          <w:noProof/>
        </w:rPr>
        <w:t xml:space="preserve"> 73, 938–948. doi:10.1111/biom.12645.</w:t>
      </w:r>
    </w:p>
    <w:p w14:paraId="0B48BCE4"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Goettel, M. S., and Glare, T. (2010). 11 Entomopathogenic Fungi and their Role in Regulation of Insect Populations. </w:t>
      </w:r>
      <w:r w:rsidRPr="008F4A80">
        <w:rPr>
          <w:rFonts w:ascii="Calibri" w:hAnsi="Calibri" w:cs="Calibri"/>
          <w:i/>
          <w:iCs/>
          <w:noProof/>
        </w:rPr>
        <w:t>Insect Control</w:t>
      </w:r>
      <w:r w:rsidRPr="008F4A80">
        <w:rPr>
          <w:rFonts w:ascii="Calibri" w:hAnsi="Calibri" w:cs="Calibri"/>
          <w:noProof/>
        </w:rPr>
        <w:t>.</w:t>
      </w:r>
    </w:p>
    <w:p w14:paraId="00834090"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Hoffman, G. D., Hogg, D. B., and Boush, G. M. (1990). The effect of plant-water stress on potato leafhopper, Empoasca fabae, egg developmental period and mortality. </w:t>
      </w:r>
      <w:r w:rsidRPr="008F4A80">
        <w:rPr>
          <w:rFonts w:ascii="Calibri" w:hAnsi="Calibri" w:cs="Calibri"/>
          <w:i/>
          <w:iCs/>
          <w:noProof/>
        </w:rPr>
        <w:t>Entomol. Exp. Appl.</w:t>
      </w:r>
      <w:r w:rsidRPr="008F4A80">
        <w:rPr>
          <w:rFonts w:ascii="Calibri" w:hAnsi="Calibri" w:cs="Calibri"/>
          <w:noProof/>
        </w:rPr>
        <w:t xml:space="preserve"> 57, 165–175. doi:10.1111/j.1570-7458.1990.tb01428.x.</w:t>
      </w:r>
    </w:p>
    <w:p w14:paraId="46507D99"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Hogg, D. B. (1985). Potato Leafhopper (Homoptera: Cicadellidae) Immature Development, Life Tables, and Population Dynamics under Fluctuating Temperature Regimes. </w:t>
      </w:r>
      <w:r w:rsidRPr="008F4A80">
        <w:rPr>
          <w:rFonts w:ascii="Calibri" w:hAnsi="Calibri" w:cs="Calibri"/>
          <w:i/>
          <w:iCs/>
          <w:noProof/>
        </w:rPr>
        <w:t>Environ. Entomol.</w:t>
      </w:r>
      <w:r w:rsidRPr="008F4A80">
        <w:rPr>
          <w:rFonts w:ascii="Calibri" w:hAnsi="Calibri" w:cs="Calibri"/>
          <w:noProof/>
        </w:rPr>
        <w:t xml:space="preserve"> 14, 349–355. doi:10.1093/ee/14.3.349.</w:t>
      </w:r>
    </w:p>
    <w:p w14:paraId="18EF33A6"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IPCC (2007). Contribution of Working Group I to the Fourth Assessment Report of the Intergovernmental Panel on Climate Change, 2007. Cambridge, United Kingdom.</w:t>
      </w:r>
    </w:p>
    <w:p w14:paraId="2B9D16D0"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Jin, S., Chen, Z. M., Backus, E. A., Sun, X. L., and Xiao, B. (2012). Characterization of EPG waveforms for the tea green leafhopper, </w:t>
      </w:r>
      <w:r w:rsidRPr="008F4A80">
        <w:rPr>
          <w:rFonts w:ascii="Calibri" w:hAnsi="Calibri" w:cs="Calibri"/>
          <w:i/>
          <w:iCs/>
          <w:noProof/>
        </w:rPr>
        <w:t>Empoasca vitis</w:t>
      </w:r>
      <w:r w:rsidRPr="008F4A80">
        <w:rPr>
          <w:rFonts w:ascii="Calibri" w:hAnsi="Calibri" w:cs="Calibri"/>
          <w:noProof/>
        </w:rPr>
        <w:t xml:space="preserve"> Göthe (Hemiptera: Cicadellidae), on tea plants and their correlation with stylet activities. </w:t>
      </w:r>
      <w:r w:rsidRPr="008F4A80">
        <w:rPr>
          <w:rFonts w:ascii="Calibri" w:hAnsi="Calibri" w:cs="Calibri"/>
          <w:i/>
          <w:iCs/>
          <w:noProof/>
        </w:rPr>
        <w:t>J. Insect Physiol.</w:t>
      </w:r>
      <w:r w:rsidRPr="008F4A80">
        <w:rPr>
          <w:rFonts w:ascii="Calibri" w:hAnsi="Calibri" w:cs="Calibri"/>
          <w:noProof/>
        </w:rPr>
        <w:t xml:space="preserve"> 58, 1235–1244. doi:10.1016/j.jinsphys.2012.06.008.</w:t>
      </w:r>
    </w:p>
    <w:p w14:paraId="4480E32F"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Kerr, N. Z., Wepprich, T., Grevstad, F. S., Dopman, E. B., Chew, F. S., and Crone, E. E. (2019). Developmental trap or demographic bonanza? Opposing consequences of earlier phenology in a changing climate for a multivoltine butterfly. </w:t>
      </w:r>
      <w:r w:rsidRPr="008F4A80">
        <w:rPr>
          <w:rFonts w:ascii="Calibri" w:hAnsi="Calibri" w:cs="Calibri"/>
          <w:i/>
          <w:iCs/>
          <w:noProof/>
        </w:rPr>
        <w:t>Glob. Chang. Biol.</w:t>
      </w:r>
      <w:r w:rsidRPr="008F4A80">
        <w:rPr>
          <w:rFonts w:ascii="Calibri" w:hAnsi="Calibri" w:cs="Calibri"/>
          <w:noProof/>
        </w:rPr>
        <w:t>, 1–14. doi:10.1111/gcb.14959.</w:t>
      </w:r>
    </w:p>
    <w:p w14:paraId="1F984FB4"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Kfoury, N., Morimoto, J., Kern, A., Scott, E. R., Orians, C. M., Ahmed, S., et al. (2018). Striking </w:t>
      </w:r>
      <w:r w:rsidRPr="008F4A80">
        <w:rPr>
          <w:rFonts w:ascii="Calibri" w:hAnsi="Calibri" w:cs="Calibri"/>
          <w:noProof/>
        </w:rPr>
        <w:lastRenderedPageBreak/>
        <w:t xml:space="preserve">changes in tea metabolites due to elevational effects. </w:t>
      </w:r>
      <w:r w:rsidRPr="008F4A80">
        <w:rPr>
          <w:rFonts w:ascii="Calibri" w:hAnsi="Calibri" w:cs="Calibri"/>
          <w:i/>
          <w:iCs/>
          <w:noProof/>
        </w:rPr>
        <w:t>Food Chem.</w:t>
      </w:r>
      <w:r w:rsidRPr="008F4A80">
        <w:rPr>
          <w:rFonts w:ascii="Calibri" w:hAnsi="Calibri" w:cs="Calibri"/>
          <w:noProof/>
        </w:rPr>
        <w:t xml:space="preserve"> 264, 334–341. doi:10.1016/j.foodchem.2018.05.040.</w:t>
      </w:r>
    </w:p>
    <w:p w14:paraId="313666C3"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Kfoury, N., Scott, E. R., Orians, C. M., Ahmed, S., Cash, S. B., Griffin, T., et al. (2019). Plant-Climate Interaction Effects: Changes in the Relative Distribution and Concentration of the Volatile Tea Leaf Metabolome in 2014–2016. </w:t>
      </w:r>
      <w:r w:rsidRPr="008F4A80">
        <w:rPr>
          <w:rFonts w:ascii="Calibri" w:hAnsi="Calibri" w:cs="Calibri"/>
          <w:i/>
          <w:iCs/>
          <w:noProof/>
        </w:rPr>
        <w:t>Front. Plant Sci.</w:t>
      </w:r>
      <w:r w:rsidRPr="008F4A80">
        <w:rPr>
          <w:rFonts w:ascii="Calibri" w:hAnsi="Calibri" w:cs="Calibri"/>
          <w:noProof/>
        </w:rPr>
        <w:t xml:space="preserve"> 10, 1518. doi:10.3389/fpls.2019.01518.</w:t>
      </w:r>
    </w:p>
    <w:p w14:paraId="0F110D6D"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Kowalsick, A., Kfoury, N., Robbat, A., Ahmed, S., Orians, C., Griffin, T., et al. (2014). Metabolite profiling of </w:t>
      </w:r>
      <w:r w:rsidRPr="008F4A80">
        <w:rPr>
          <w:rFonts w:ascii="Calibri" w:hAnsi="Calibri" w:cs="Calibri"/>
          <w:i/>
          <w:iCs/>
          <w:noProof/>
        </w:rPr>
        <w:t>Camellia sinensis</w:t>
      </w:r>
      <w:r w:rsidRPr="008F4A80">
        <w:rPr>
          <w:rFonts w:ascii="Calibri" w:hAnsi="Calibri" w:cs="Calibri"/>
          <w:noProof/>
        </w:rPr>
        <w:t xml:space="preserve"> by automated sequential, multidimensional gas chromatography/mass spectrometry reveals strong monsoon effects on tea constituents. </w:t>
      </w:r>
      <w:r w:rsidRPr="008F4A80">
        <w:rPr>
          <w:rFonts w:ascii="Calibri" w:hAnsi="Calibri" w:cs="Calibri"/>
          <w:i/>
          <w:iCs/>
          <w:noProof/>
        </w:rPr>
        <w:t>J. Chromatogr. A</w:t>
      </w:r>
      <w:r w:rsidRPr="008F4A80">
        <w:rPr>
          <w:rFonts w:ascii="Calibri" w:hAnsi="Calibri" w:cs="Calibri"/>
          <w:noProof/>
        </w:rPr>
        <w:t xml:space="preserve"> 1370, 230–239. doi:10.1016/j.chroma.2014.10.058.</w:t>
      </w:r>
    </w:p>
    <w:p w14:paraId="1C3CC61F"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Lou, W., Sun, S., Wu, L., and Sun, K. (2014). Effects of climate change on the economic output of the Longjing-43 tea tree, 1972–2013. </w:t>
      </w:r>
      <w:r w:rsidRPr="008F4A80">
        <w:rPr>
          <w:rFonts w:ascii="Calibri" w:hAnsi="Calibri" w:cs="Calibri"/>
          <w:i/>
          <w:iCs/>
          <w:noProof/>
        </w:rPr>
        <w:t>Int. J. Biometeorol.</w:t>
      </w:r>
      <w:r w:rsidRPr="008F4A80">
        <w:rPr>
          <w:rFonts w:ascii="Calibri" w:hAnsi="Calibri" w:cs="Calibri"/>
          <w:noProof/>
        </w:rPr>
        <w:t xml:space="preserve"> 59, 593–603. doi:10.1007/s00484-014-0873-x.</w:t>
      </w:r>
    </w:p>
    <w:p w14:paraId="62895D97"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Macgregor, C. J., Thomas, C. D., Roy, D. B., Beaumont, M. A., Bell, J. R., Brereton, T., et al. (2019). Climate-induced phenology shifts linked to range expansions in species with multiple reproductive cycles per year. </w:t>
      </w:r>
      <w:r w:rsidRPr="008F4A80">
        <w:rPr>
          <w:rFonts w:ascii="Calibri" w:hAnsi="Calibri" w:cs="Calibri"/>
          <w:i/>
          <w:iCs/>
          <w:noProof/>
        </w:rPr>
        <w:t>Nat. Commun.</w:t>
      </w:r>
      <w:r w:rsidRPr="008F4A80">
        <w:rPr>
          <w:rFonts w:ascii="Calibri" w:hAnsi="Calibri" w:cs="Calibri"/>
          <w:noProof/>
        </w:rPr>
        <w:t xml:space="preserve"> 10. doi:10.1038/s41467-019-12479-w.</w:t>
      </w:r>
    </w:p>
    <w:p w14:paraId="4AD84AE3"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Mao, Y., Tan, R., Gong, Z., and Kuang, S. (2014). Relationships between population dynamics of </w:t>
      </w:r>
      <w:r w:rsidRPr="008F4A80">
        <w:rPr>
          <w:rFonts w:ascii="Calibri" w:hAnsi="Calibri" w:cs="Calibri"/>
          <w:i/>
          <w:iCs/>
          <w:noProof/>
        </w:rPr>
        <w:t>Empoasca vitis</w:t>
      </w:r>
      <w:r w:rsidRPr="008F4A80">
        <w:rPr>
          <w:rFonts w:ascii="Calibri" w:hAnsi="Calibri" w:cs="Calibri"/>
          <w:noProof/>
        </w:rPr>
        <w:t xml:space="preserve"> and meteorological factors in tea plantation. </w:t>
      </w:r>
      <w:r w:rsidRPr="008F4A80">
        <w:rPr>
          <w:rFonts w:ascii="Calibri" w:hAnsi="Calibri" w:cs="Calibri"/>
          <w:i/>
          <w:iCs/>
          <w:noProof/>
        </w:rPr>
        <w:t>Hubei Agric. Sci.</w:t>
      </w:r>
      <w:r w:rsidRPr="008F4A80">
        <w:rPr>
          <w:rFonts w:ascii="Calibri" w:hAnsi="Calibri" w:cs="Calibri"/>
          <w:noProof/>
        </w:rPr>
        <w:t xml:space="preserve"> 53. doi:10.14088/j.cnki.issn0439-8114.2014.24.032.</w:t>
      </w:r>
    </w:p>
    <w:p w14:paraId="66BDC8EB"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Meineke, E. K., Classen, A. T., Sanders, N. J., and Jonathan Davies, T. (2018). Herbarium specimens reveal increasing herbivory over the past century. </w:t>
      </w:r>
      <w:r w:rsidRPr="008F4A80">
        <w:rPr>
          <w:rFonts w:ascii="Calibri" w:hAnsi="Calibri" w:cs="Calibri"/>
          <w:i/>
          <w:iCs/>
          <w:noProof/>
        </w:rPr>
        <w:t>J. Ecol.</w:t>
      </w:r>
      <w:r w:rsidRPr="008F4A80">
        <w:rPr>
          <w:rFonts w:ascii="Calibri" w:hAnsi="Calibri" w:cs="Calibri"/>
          <w:noProof/>
        </w:rPr>
        <w:t xml:space="preserve">, 1–13. </w:t>
      </w:r>
      <w:r w:rsidRPr="008F4A80">
        <w:rPr>
          <w:rFonts w:ascii="Calibri" w:hAnsi="Calibri" w:cs="Calibri"/>
          <w:noProof/>
        </w:rPr>
        <w:lastRenderedPageBreak/>
        <w:t>doi:10.1111/1365-2745.13057.</w:t>
      </w:r>
    </w:p>
    <w:p w14:paraId="19D1D323"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NOAA (2020). NOAA National Centers for Environmental Information, State of the Climate: Global Climate Report for Annual 2019.</w:t>
      </w:r>
    </w:p>
    <w:p w14:paraId="219DB18B"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Porter, J. H., Parry, M. L., and Carter, T. R. (1991). The potential effects of climatic change on agricultural insect pests. </w:t>
      </w:r>
      <w:r w:rsidRPr="008F4A80">
        <w:rPr>
          <w:rFonts w:ascii="Calibri" w:hAnsi="Calibri" w:cs="Calibri"/>
          <w:i/>
          <w:iCs/>
          <w:noProof/>
        </w:rPr>
        <w:t>Agric. For. Meteorol.</w:t>
      </w:r>
      <w:r w:rsidRPr="008F4A80">
        <w:rPr>
          <w:rFonts w:ascii="Calibri" w:hAnsi="Calibri" w:cs="Calibri"/>
          <w:noProof/>
        </w:rPr>
        <w:t xml:space="preserve"> 57, 221–240. doi:10.1016/0168-1923(91)90088-8.</w:t>
      </w:r>
    </w:p>
    <w:p w14:paraId="39B0F471"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Reineke, A., and Hauck, M. (2012). Larval development of </w:t>
      </w:r>
      <w:r w:rsidRPr="008F4A80">
        <w:rPr>
          <w:rFonts w:ascii="Calibri" w:hAnsi="Calibri" w:cs="Calibri"/>
          <w:i/>
          <w:iCs/>
          <w:noProof/>
        </w:rPr>
        <w:t>Empoasca vitis</w:t>
      </w:r>
      <w:r w:rsidRPr="008F4A80">
        <w:rPr>
          <w:rFonts w:ascii="Calibri" w:hAnsi="Calibri" w:cs="Calibri"/>
          <w:noProof/>
        </w:rPr>
        <w:t xml:space="preserve"> and </w:t>
      </w:r>
      <w:r w:rsidRPr="008F4A80">
        <w:rPr>
          <w:rFonts w:ascii="Calibri" w:hAnsi="Calibri" w:cs="Calibri"/>
          <w:i/>
          <w:iCs/>
          <w:noProof/>
        </w:rPr>
        <w:t>Edwardsiana rosae</w:t>
      </w:r>
      <w:r w:rsidRPr="008F4A80">
        <w:rPr>
          <w:rFonts w:ascii="Calibri" w:hAnsi="Calibri" w:cs="Calibri"/>
          <w:noProof/>
        </w:rPr>
        <w:t xml:space="preserve"> (Homoptera: Cicadellidae) at different temperatures on grapevine leaves. </w:t>
      </w:r>
      <w:r w:rsidRPr="008F4A80">
        <w:rPr>
          <w:rFonts w:ascii="Calibri" w:hAnsi="Calibri" w:cs="Calibri"/>
          <w:i/>
          <w:iCs/>
          <w:noProof/>
        </w:rPr>
        <w:t>J. Appl. Entomol.</w:t>
      </w:r>
      <w:r w:rsidRPr="008F4A80">
        <w:rPr>
          <w:rFonts w:ascii="Calibri" w:hAnsi="Calibri" w:cs="Calibri"/>
          <w:noProof/>
        </w:rPr>
        <w:t xml:space="preserve"> 136, 656–664. doi:10.1111/j.1439-0418.2011.01699.x.</w:t>
      </w:r>
    </w:p>
    <w:p w14:paraId="549E6FD0"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Saijo, R. (1980). Effect of shade treatment on biosynthesis of catechins in tea plants. </w:t>
      </w:r>
      <w:r w:rsidRPr="008F4A80">
        <w:rPr>
          <w:rFonts w:ascii="Calibri" w:hAnsi="Calibri" w:cs="Calibri"/>
          <w:i/>
          <w:iCs/>
          <w:noProof/>
        </w:rPr>
        <w:t>Plant Cell Physiol.</w:t>
      </w:r>
      <w:r w:rsidRPr="008F4A80">
        <w:rPr>
          <w:rFonts w:ascii="Calibri" w:hAnsi="Calibri" w:cs="Calibri"/>
          <w:noProof/>
        </w:rPr>
        <w:t xml:space="preserve"> 21, 989–998. doi:10.1093/oxfordjournals.pcp.a076087.</w:t>
      </w:r>
    </w:p>
    <w:p w14:paraId="5D345374"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Scott, E. R., Li, X., Kfoury, N., Morimoto, J., Han, W.-Y., Ahmed, S., et al. (2019). Interactive effects of drought severity and simulated herbivory on tea (</w:t>
      </w:r>
      <w:r w:rsidRPr="008F4A80">
        <w:rPr>
          <w:rFonts w:ascii="Calibri" w:hAnsi="Calibri" w:cs="Calibri"/>
          <w:i/>
          <w:iCs/>
          <w:noProof/>
        </w:rPr>
        <w:t>Camellia sinensis</w:t>
      </w:r>
      <w:r w:rsidRPr="008F4A80">
        <w:rPr>
          <w:rFonts w:ascii="Calibri" w:hAnsi="Calibri" w:cs="Calibri"/>
          <w:noProof/>
        </w:rPr>
        <w:t xml:space="preserve">) volatile and non-volatile metabolites. </w:t>
      </w:r>
      <w:r w:rsidRPr="008F4A80">
        <w:rPr>
          <w:rFonts w:ascii="Calibri" w:hAnsi="Calibri" w:cs="Calibri"/>
          <w:i/>
          <w:iCs/>
          <w:noProof/>
        </w:rPr>
        <w:t>Environ. Exp. Bot.</w:t>
      </w:r>
      <w:r w:rsidRPr="008F4A80">
        <w:rPr>
          <w:rFonts w:ascii="Calibri" w:hAnsi="Calibri" w:cs="Calibri"/>
          <w:noProof/>
        </w:rPr>
        <w:t xml:space="preserve"> 157, 283–292. doi:10.1016/j.envexpbot.2018.10.025.</w:t>
      </w:r>
    </w:p>
    <w:p w14:paraId="3B7281A0"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Scott, E. R., and Orians, C. M. (2018). “Differential Changes in Tea Quality as Influenced by Insect Herbivory,” in </w:t>
      </w:r>
      <w:r w:rsidRPr="008F4A80">
        <w:rPr>
          <w:rFonts w:ascii="Calibri" w:hAnsi="Calibri" w:cs="Calibri"/>
          <w:i/>
          <w:iCs/>
          <w:noProof/>
        </w:rPr>
        <w:t>Stress Physiology of Tea in the Face of Climate Change</w:t>
      </w:r>
      <w:r w:rsidRPr="008F4A80">
        <w:rPr>
          <w:rFonts w:ascii="Calibri" w:hAnsi="Calibri" w:cs="Calibri"/>
          <w:noProof/>
        </w:rPr>
        <w:t>, eds. W.-Y. Han, X. Li, and G. J. Ahammed (Singapore: Springer Singapore), 217–240. doi:10.1007/978-981-13-2140-5_10.</w:t>
      </w:r>
    </w:p>
    <w:p w14:paraId="32E3B3F6"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Shi, L.-Q., Zeng, Z.-H., Huang, H.-S., Zhou, Y.-M., Vasseur, L., and You, M.-S. (2015). Identification of Empoasca onukii (Hemiptera: Cicadellidae) and Monitoring of its Populations in the Tea Plantations of South China. </w:t>
      </w:r>
      <w:r w:rsidRPr="008F4A80">
        <w:rPr>
          <w:rFonts w:ascii="Calibri" w:hAnsi="Calibri" w:cs="Calibri"/>
          <w:i/>
          <w:iCs/>
          <w:noProof/>
        </w:rPr>
        <w:t>J. Econ. Entomol.</w:t>
      </w:r>
      <w:r w:rsidRPr="008F4A80">
        <w:rPr>
          <w:rFonts w:ascii="Calibri" w:hAnsi="Calibri" w:cs="Calibri"/>
          <w:noProof/>
        </w:rPr>
        <w:t xml:space="preserve"> 108, 1025–1033. doi:10.1093/jee/tov054.</w:t>
      </w:r>
    </w:p>
    <w:p w14:paraId="647BC03A"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lastRenderedPageBreak/>
        <w:t xml:space="preserve">Teller, B. J., Adler, P. B., Edwards, C. B., Hooker, G., and Ellner, S. P. (2016). Linking demography with drivers: Climate and competition. </w:t>
      </w:r>
      <w:r w:rsidRPr="008F4A80">
        <w:rPr>
          <w:rFonts w:ascii="Calibri" w:hAnsi="Calibri" w:cs="Calibri"/>
          <w:i/>
          <w:iCs/>
          <w:noProof/>
        </w:rPr>
        <w:t>Methods Ecol. Evol.</w:t>
      </w:r>
      <w:r w:rsidRPr="008F4A80">
        <w:rPr>
          <w:rFonts w:ascii="Calibri" w:hAnsi="Calibri" w:cs="Calibri"/>
          <w:noProof/>
        </w:rPr>
        <w:t xml:space="preserve"> 7, 171–183. doi:10.1111/2041-210X.12486.</w:t>
      </w:r>
    </w:p>
    <w:p w14:paraId="7A8A656E"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Tobin, P. C., Nagarkatti, S., Loeb, G., and Saunders, M. C. (2008). Historical and projected interactions between climate change and insect voltinism in a multivoltine species. </w:t>
      </w:r>
      <w:r w:rsidRPr="008F4A80">
        <w:rPr>
          <w:rFonts w:ascii="Calibri" w:hAnsi="Calibri" w:cs="Calibri"/>
          <w:i/>
          <w:iCs/>
          <w:noProof/>
        </w:rPr>
        <w:t>Glob. Chang. Biol.</w:t>
      </w:r>
      <w:r w:rsidRPr="008F4A80">
        <w:rPr>
          <w:rFonts w:ascii="Calibri" w:hAnsi="Calibri" w:cs="Calibri"/>
          <w:noProof/>
        </w:rPr>
        <w:t xml:space="preserve"> 14, 951–957. doi:10.1111/j.1365-2486.2008.01561.x.</w:t>
      </w:r>
    </w:p>
    <w:p w14:paraId="2A623089"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Wood, S. N. (2008). Fast stable direct fitting and smoothness selection for generalized additive models. </w:t>
      </w:r>
      <w:r w:rsidRPr="008F4A80">
        <w:rPr>
          <w:rFonts w:ascii="Calibri" w:hAnsi="Calibri" w:cs="Calibri"/>
          <w:i/>
          <w:iCs/>
          <w:noProof/>
        </w:rPr>
        <w:t>J. R. Stat. Soc. Ser. B Stat. Methodol.</w:t>
      </w:r>
      <w:r w:rsidRPr="008F4A80">
        <w:rPr>
          <w:rFonts w:ascii="Calibri" w:hAnsi="Calibri" w:cs="Calibri"/>
          <w:noProof/>
        </w:rPr>
        <w:t xml:space="preserve"> 70, 495–518. doi:10.1111/j.1467-9868.2007.00646.x.</w:t>
      </w:r>
    </w:p>
    <w:p w14:paraId="13ECD01D"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Wood, S. N. (2017). </w:t>
      </w:r>
      <w:r w:rsidRPr="008F4A80">
        <w:rPr>
          <w:rFonts w:ascii="Calibri" w:hAnsi="Calibri" w:cs="Calibri"/>
          <w:i/>
          <w:iCs/>
          <w:noProof/>
        </w:rPr>
        <w:t>Generalized Additive Models: An Introduction with R</w:t>
      </w:r>
      <w:r w:rsidRPr="008F4A80">
        <w:rPr>
          <w:rFonts w:ascii="Calibri" w:hAnsi="Calibri" w:cs="Calibri"/>
          <w:noProof/>
        </w:rPr>
        <w:t>. Chapman and Hall/CRC.</w:t>
      </w:r>
    </w:p>
    <w:p w14:paraId="7EF8A1ED"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 xml:space="preserve">Xin, Z.-J., Li, X.-W., Bian, L., and Sun, X.-L. (2017). Tea green leafhopper, </w:t>
      </w:r>
      <w:r w:rsidRPr="008F4A80">
        <w:rPr>
          <w:rFonts w:ascii="Calibri" w:hAnsi="Calibri" w:cs="Calibri"/>
          <w:i/>
          <w:iCs/>
          <w:noProof/>
        </w:rPr>
        <w:t>Empoasca vitis</w:t>
      </w:r>
      <w:r w:rsidRPr="008F4A80">
        <w:rPr>
          <w:rFonts w:ascii="Calibri" w:hAnsi="Calibri" w:cs="Calibri"/>
          <w:noProof/>
        </w:rPr>
        <w:t xml:space="preserve">, chooses suitable host plants by detecting the emission level of (3Z)-hexenyl acetate. </w:t>
      </w:r>
      <w:r w:rsidRPr="008F4A80">
        <w:rPr>
          <w:rFonts w:ascii="Calibri" w:hAnsi="Calibri" w:cs="Calibri"/>
          <w:i/>
          <w:iCs/>
          <w:noProof/>
        </w:rPr>
        <w:t>Bull. Entomol. Res.</w:t>
      </w:r>
      <w:r w:rsidRPr="008F4A80">
        <w:rPr>
          <w:rFonts w:ascii="Calibri" w:hAnsi="Calibri" w:cs="Calibri"/>
          <w:noProof/>
        </w:rPr>
        <w:t xml:space="preserve"> 107, 77–84. doi:10.1017/S000748531600064X.</w:t>
      </w:r>
    </w:p>
    <w:p w14:paraId="2369068C" w14:textId="77777777" w:rsidR="008F4A80" w:rsidRPr="008F4A80" w:rsidRDefault="008F4A80" w:rsidP="008F4A80">
      <w:pPr>
        <w:widowControl w:val="0"/>
        <w:autoSpaceDE w:val="0"/>
        <w:autoSpaceDN w:val="0"/>
        <w:adjustRightInd w:val="0"/>
        <w:spacing w:line="480" w:lineRule="auto"/>
        <w:ind w:left="480" w:hanging="480"/>
        <w:rPr>
          <w:rFonts w:ascii="Calibri" w:hAnsi="Calibri" w:cs="Calibri"/>
          <w:noProof/>
        </w:rPr>
      </w:pPr>
      <w:r w:rsidRPr="008F4A80">
        <w:rPr>
          <w:rFonts w:ascii="Calibri" w:hAnsi="Calibri" w:cs="Calibri"/>
          <w:noProof/>
        </w:rPr>
        <w:t>Zeng, L., Watanabe, N., and Yang, Z. (2019). Understanding the biosyntheses and stress response mechanisms of aroma compounds in tea (</w:t>
      </w:r>
      <w:r w:rsidRPr="008F4A80">
        <w:rPr>
          <w:rFonts w:ascii="Calibri" w:hAnsi="Calibri" w:cs="Calibri"/>
          <w:i/>
          <w:iCs/>
          <w:noProof/>
        </w:rPr>
        <w:t>Camellia sinensis</w:t>
      </w:r>
      <w:r w:rsidRPr="008F4A80">
        <w:rPr>
          <w:rFonts w:ascii="Calibri" w:hAnsi="Calibri" w:cs="Calibri"/>
          <w:noProof/>
        </w:rPr>
        <w:t xml:space="preserve">) to safely and effectively improve tea aroma. </w:t>
      </w:r>
      <w:r w:rsidRPr="008F4A80">
        <w:rPr>
          <w:rFonts w:ascii="Calibri" w:hAnsi="Calibri" w:cs="Calibri"/>
          <w:i/>
          <w:iCs/>
          <w:noProof/>
        </w:rPr>
        <w:t>Crit. Rev. Food Sci. Nutr.</w:t>
      </w:r>
      <w:r w:rsidRPr="008F4A80">
        <w:rPr>
          <w:rFonts w:ascii="Calibri" w:hAnsi="Calibri" w:cs="Calibri"/>
          <w:noProof/>
        </w:rPr>
        <w:t xml:space="preserve"> 59, 2321–2334. doi:10.1080/10408398.2018.1506907.</w:t>
      </w:r>
    </w:p>
    <w:p w14:paraId="5184053D" w14:textId="14642415" w:rsidR="006D7D16" w:rsidRDefault="006D7D16" w:rsidP="008F4A80">
      <w:pPr>
        <w:widowControl w:val="0"/>
        <w:autoSpaceDE w:val="0"/>
        <w:autoSpaceDN w:val="0"/>
        <w:adjustRightInd w:val="0"/>
        <w:spacing w:line="480" w:lineRule="auto"/>
        <w:ind w:left="480" w:hanging="480"/>
      </w:pPr>
      <w:r>
        <w:fldChar w:fldCharType="end"/>
      </w:r>
    </w:p>
    <w:p w14:paraId="2398D307" w14:textId="38E48B36" w:rsidR="000D4D46" w:rsidRDefault="000D4D46" w:rsidP="001408E7">
      <w:pPr>
        <w:widowControl w:val="0"/>
        <w:autoSpaceDE w:val="0"/>
        <w:autoSpaceDN w:val="0"/>
        <w:adjustRightInd w:val="0"/>
        <w:spacing w:line="480" w:lineRule="auto"/>
        <w:ind w:left="480" w:hanging="480"/>
      </w:pPr>
    </w:p>
    <w:p w14:paraId="32BD5E06" w14:textId="087963E5" w:rsidR="000D4D46" w:rsidRPr="006D7D16" w:rsidRDefault="000D4D46" w:rsidP="001408E7">
      <w:pPr>
        <w:widowControl w:val="0"/>
        <w:autoSpaceDE w:val="0"/>
        <w:autoSpaceDN w:val="0"/>
        <w:adjustRightInd w:val="0"/>
        <w:spacing w:line="480" w:lineRule="auto"/>
      </w:pPr>
    </w:p>
    <w:sectPr w:rsidR="000D4D46" w:rsidRPr="006D7D16" w:rsidSect="00FE71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Eric R." w:date="2020-03-13T10:36:00Z" w:initials="SER">
    <w:p w14:paraId="5703925B" w14:textId="77777777" w:rsidR="007C5A66" w:rsidRDefault="007C5A66" w:rsidP="00F60F3E">
      <w:pPr>
        <w:pStyle w:val="CommentText"/>
      </w:pPr>
      <w:r>
        <w:rPr>
          <w:rStyle w:val="CommentReference"/>
        </w:rPr>
        <w:annotationRef/>
      </w:r>
      <w:r>
        <w:t xml:space="preserve">Elizabeth: </w:t>
      </w:r>
    </w:p>
    <w:p w14:paraId="6EAB07EC" w14:textId="5DD888C3" w:rsidR="007C5A66" w:rsidRDefault="007C5A66" w:rsidP="00F60F3E">
      <w:pPr>
        <w:pStyle w:val="CommentText"/>
      </w:pPr>
      <w:r>
        <w:t>Under other conditions, increased humidity and sun are good for metabolism.  I am thinking of monarch butterflies in the California spring – in warm dry springs the populations get a kickstart and generally grow more than in years with cold wet springs.</w:t>
      </w:r>
    </w:p>
    <w:p w14:paraId="325BEC03" w14:textId="77777777" w:rsidR="007C5A66" w:rsidRDefault="007C5A66" w:rsidP="00F60F3E">
      <w:pPr>
        <w:pStyle w:val="CommentText"/>
      </w:pPr>
    </w:p>
    <w:p w14:paraId="0B79EB8F" w14:textId="77777777" w:rsidR="007C5A66" w:rsidRDefault="007C5A66" w:rsidP="00F60F3E">
      <w:pPr>
        <w:pStyle w:val="CommentText"/>
      </w:pPr>
      <w:r>
        <w:t xml:space="preserve">The best reference for this is a paper led by Anne </w:t>
      </w:r>
      <w:proofErr w:type="spellStart"/>
      <w:r>
        <w:t>Espeset</w:t>
      </w:r>
      <w:proofErr w:type="spellEnd"/>
      <w:r>
        <w:t xml:space="preserve"> in Oecologia 2016 – she did a lot of analyses but buried in there is one with larger populations in years with warm springs.</w:t>
      </w:r>
    </w:p>
    <w:p w14:paraId="5F4E96D4" w14:textId="77777777" w:rsidR="007C5A66" w:rsidRDefault="007C5A66" w:rsidP="00F60F3E">
      <w:pPr>
        <w:pStyle w:val="CommentText"/>
      </w:pPr>
    </w:p>
    <w:p w14:paraId="03EE3AA1" w14:textId="64FD2099" w:rsidR="007C5A66" w:rsidRDefault="007C5A66" w:rsidP="00F60F3E">
      <w:pPr>
        <w:pStyle w:val="CommentText"/>
      </w:pPr>
      <w:r>
        <w:t>I suppose this year (unusually warm dry Feb &amp; Mar in CA) is an interesting test of her correlational results</w:t>
      </w:r>
    </w:p>
  </w:comment>
  <w:comment w:id="2" w:author="Scott, Eric R." w:date="2020-03-13T13:59:00Z" w:initials="SER">
    <w:p w14:paraId="6ABEBBB4" w14:textId="54760C11" w:rsidR="007C5A66" w:rsidRDefault="007C5A66">
      <w:pPr>
        <w:pStyle w:val="CommentText"/>
      </w:pPr>
      <w:r>
        <w:rPr>
          <w:rStyle w:val="CommentReference"/>
        </w:rPr>
        <w:annotationRef/>
      </w:r>
      <w:r>
        <w:t>Do you mean that humidity bad, but sun good?  “Warm dry springs populations do better than cold wet springs.”</w:t>
      </w:r>
    </w:p>
  </w:comment>
  <w:comment w:id="3" w:author="Scott, Eric R." w:date="2020-02-29T12:53:00Z" w:initials="SER">
    <w:p w14:paraId="17782703" w14:textId="7E55F4D8" w:rsidR="007C5A66" w:rsidRDefault="007C5A66">
      <w:pPr>
        <w:pStyle w:val="CommentText"/>
      </w:pPr>
      <w:r>
        <w:rPr>
          <w:rStyle w:val="CommentReference"/>
        </w:rPr>
        <w:annotationRef/>
      </w:r>
      <w:r>
        <w:t>Find a newer paper</w:t>
      </w:r>
    </w:p>
  </w:comment>
  <w:comment w:id="7" w:author="Scott, Eric R." w:date="2020-03-17T16:37:00Z" w:initials="SER">
    <w:p w14:paraId="56CED25B" w14:textId="519DCB4D" w:rsidR="00904EF8" w:rsidRDefault="00904EF8">
      <w:pPr>
        <w:pStyle w:val="CommentText"/>
      </w:pPr>
      <w:r>
        <w:rPr>
          <w:rStyle w:val="CommentReference"/>
        </w:rPr>
        <w:annotationRef/>
      </w:r>
      <w:r>
        <w:t>I think this is really important</w:t>
      </w:r>
    </w:p>
  </w:comment>
  <w:comment w:id="8" w:author="Scott, Eric R." w:date="2020-03-17T16:34:00Z" w:initials="SER">
    <w:p w14:paraId="0D585AC4" w14:textId="2A4318E1" w:rsidR="00CD20AE" w:rsidRDefault="00CD20AE">
      <w:pPr>
        <w:pStyle w:val="CommentText"/>
      </w:pPr>
      <w:r>
        <w:rPr>
          <w:rStyle w:val="CommentReference"/>
        </w:rPr>
        <w:annotationRef/>
      </w:r>
      <w:r>
        <w:t>Make better</w:t>
      </w:r>
    </w:p>
  </w:comment>
  <w:comment w:id="9" w:author="Atticus Murphy" w:date="2020-03-04T12:35:00Z" w:initials="AM">
    <w:p w14:paraId="734DD230" w14:textId="77777777" w:rsidR="00CD20AE" w:rsidRDefault="00CD20AE" w:rsidP="00CD20AE">
      <w:pPr>
        <w:pStyle w:val="CommentText"/>
      </w:pPr>
      <w:r>
        <w:rPr>
          <w:rStyle w:val="CommentReference"/>
        </w:rPr>
        <w:annotationRef/>
      </w:r>
      <w:r>
        <w:t>A bit confusing – what is the expected effect of advancing phenology due to warming? Is it that peak population size will be higher due to the “compounding” effect in this multivoltine insect?</w:t>
      </w:r>
    </w:p>
  </w:comment>
  <w:comment w:id="21" w:author="Scott, Eric R." w:date="2020-03-01T17:13:00Z" w:initials="SER">
    <w:p w14:paraId="776F8970" w14:textId="7F6547C7" w:rsidR="007C5A66" w:rsidRDefault="007C5A66">
      <w:pPr>
        <w:pStyle w:val="CommentText"/>
      </w:pPr>
      <w:r>
        <w:rPr>
          <w:rStyle w:val="CommentReference"/>
        </w:rPr>
        <w:annotationRef/>
      </w:r>
      <w:r>
        <w:t>Citation needed</w:t>
      </w:r>
    </w:p>
  </w:comment>
  <w:comment w:id="22" w:author="Collin Edwards" w:date="2020-03-04T11:59:00Z" w:initials="CE">
    <w:p w14:paraId="0D3E68EE" w14:textId="706BBAB8" w:rsidR="007C5A66" w:rsidRDefault="007C5A66">
      <w:pPr>
        <w:pStyle w:val="CommentText"/>
      </w:pPr>
      <w:r>
        <w:rPr>
          <w:rStyle w:val="CommentReference"/>
        </w:rPr>
        <w:annotationRef/>
      </w:r>
      <w:r>
        <w:t>I kind of want 1-2 sentences to clearly lay out the problem/question, e.g.: “As the climate becomes more variable, we anticipate changes in leafhopper and plant growth and dynamics, but it is unclear how variability in temperature or precipitation will impact each species, and whether this will have a net positive or negative effect on tea production.</w:t>
      </w:r>
    </w:p>
  </w:comment>
  <w:comment w:id="23" w:author="Scott, Eric R." w:date="2020-02-29T16:27:00Z" w:initials="SER">
    <w:p w14:paraId="5E19C919" w14:textId="77777777" w:rsidR="007C5A66" w:rsidRDefault="007C5A66">
      <w:pPr>
        <w:pStyle w:val="CommentText"/>
      </w:pPr>
      <w:r>
        <w:rPr>
          <w:rStyle w:val="CommentReference"/>
        </w:rPr>
        <w:annotationRef/>
      </w:r>
      <w:r>
        <w:t>I’m actually not using the rain gauge data at all in my analyses, so do I even need to mention it? I only used it to check that the weather station data is reasonable.</w:t>
      </w:r>
    </w:p>
    <w:p w14:paraId="4A540DEE" w14:textId="77777777" w:rsidR="007C5A66" w:rsidRDefault="007C5A66">
      <w:pPr>
        <w:pStyle w:val="CommentText"/>
      </w:pPr>
    </w:p>
    <w:p w14:paraId="3E5BCB8A" w14:textId="2FDF9341" w:rsidR="007C5A66" w:rsidRDefault="007C5A66">
      <w:pPr>
        <w:pStyle w:val="CommentText"/>
      </w:pPr>
      <w:r>
        <w:t xml:space="preserve">I also just found interpolated precipitation data from </w:t>
      </w:r>
      <w:proofErr w:type="spellStart"/>
      <w:r>
        <w:t>Corene</w:t>
      </w:r>
      <w:proofErr w:type="spellEnd"/>
      <w:r>
        <w:t xml:space="preserve"> that I haven’t looked at yet.  It might match the rain gauge better.</w:t>
      </w:r>
    </w:p>
  </w:comment>
  <w:comment w:id="24" w:author="Collin Edwards" w:date="2020-03-04T12:07:00Z" w:initials="CE">
    <w:p w14:paraId="56964BC3" w14:textId="599964A6" w:rsidR="007C5A66" w:rsidRDefault="007C5A66">
      <w:pPr>
        <w:pStyle w:val="CommentText"/>
      </w:pPr>
      <w:r>
        <w:rPr>
          <w:rStyle w:val="CommentReference"/>
        </w:rPr>
        <w:annotationRef/>
      </w:r>
      <w:r>
        <w:t>That’s not a great correlation</w:t>
      </w:r>
    </w:p>
  </w:comment>
  <w:comment w:id="25" w:author="Scott, Eric R." w:date="2020-03-14T19:20:00Z" w:initials="SER">
    <w:p w14:paraId="58A3569F" w14:textId="54FD6C66" w:rsidR="006C6A22" w:rsidRDefault="006C6A22">
      <w:pPr>
        <w:pStyle w:val="CommentText"/>
      </w:pPr>
      <w:r>
        <w:rPr>
          <w:rStyle w:val="CommentReference"/>
        </w:rPr>
        <w:annotationRef/>
      </w:r>
      <w:r w:rsidR="00CE5D86">
        <w:t xml:space="preserve"> </w:t>
      </w:r>
      <w:proofErr w:type="spellStart"/>
      <w:r w:rsidR="00CE5D86">
        <w:t>Reineke</w:t>
      </w:r>
      <w:proofErr w:type="spellEnd"/>
      <w:r w:rsidR="00CE5D86">
        <w:t xml:space="preserve"> and Hauk found about 17 days for development time of E. vitis at 25ºC daytime temps.</w:t>
      </w:r>
      <w:r w:rsidR="00D84830">
        <w:t xml:space="preserve">  This actually would make more sense, but I lose so much data if I do a </w:t>
      </w:r>
      <w:proofErr w:type="gramStart"/>
      <w:r w:rsidR="00D84830">
        <w:t>20 day</w:t>
      </w:r>
      <w:proofErr w:type="gramEnd"/>
      <w:r w:rsidR="00D84830">
        <w:t xml:space="preserve"> lag.  Need more weather data.</w:t>
      </w:r>
    </w:p>
  </w:comment>
  <w:comment w:id="26" w:author="Scott, Eric R." w:date="2020-03-17T16:53:00Z" w:initials="SER">
    <w:p w14:paraId="2734F133" w14:textId="279DF6F1" w:rsidR="00904EF8" w:rsidRDefault="00904EF8">
      <w:pPr>
        <w:pStyle w:val="CommentText"/>
      </w:pPr>
      <w:r>
        <w:rPr>
          <w:rStyle w:val="CommentReference"/>
        </w:rPr>
        <w:annotationRef/>
      </w:r>
      <w:r>
        <w:t xml:space="preserve">Include also numeric results of </w:t>
      </w:r>
      <w:proofErr w:type="gramStart"/>
      <w:r>
        <w:t>concurvity(</w:t>
      </w:r>
      <w:proofErr w:type="gramEnd"/>
      <w:r>
        <w:t>) in supplemental.</w:t>
      </w:r>
    </w:p>
  </w:comment>
  <w:comment w:id="27" w:author="Collin Edwards" w:date="2020-03-04T12:14:00Z" w:initials="CE">
    <w:p w14:paraId="63E78B0B" w14:textId="320FFD5D" w:rsidR="007C5A66" w:rsidRDefault="007C5A66">
      <w:pPr>
        <w:pStyle w:val="CommentText"/>
      </w:pPr>
      <w:r>
        <w:rPr>
          <w:rStyle w:val="CommentReference"/>
        </w:rPr>
        <w:annotationRef/>
      </w:r>
      <w:r>
        <w:t>Fitting a random effect with 3 factors is a bit sketchy.</w:t>
      </w:r>
    </w:p>
  </w:comment>
  <w:comment w:id="28" w:author="Scott, Eric R." w:date="2020-03-11T18:03:00Z" w:initials="SER">
    <w:p w14:paraId="66714B6F" w14:textId="27F35B35" w:rsidR="007C5A66" w:rsidRDefault="007C5A66">
      <w:pPr>
        <w:pStyle w:val="CommentText"/>
      </w:pPr>
      <w:r>
        <w:rPr>
          <w:rStyle w:val="CommentReference"/>
        </w:rPr>
        <w:annotationRef/>
      </w:r>
      <w:r>
        <w:t>Ask Colin what he thinks about having it as a fixed effect not making a difference in p-</w:t>
      </w:r>
      <w:proofErr w:type="spellStart"/>
      <w:r>
        <w:t>vals</w:t>
      </w:r>
      <w:proofErr w:type="spellEnd"/>
      <w:r>
        <w:t>.</w:t>
      </w:r>
    </w:p>
  </w:comment>
  <w:comment w:id="29" w:author="Scott, Eric R." w:date="2020-03-13T15:28:00Z" w:initials="SER">
    <w:p w14:paraId="69A763F9" w14:textId="21D80572" w:rsidR="007C5A66" w:rsidRDefault="007C5A66">
      <w:pPr>
        <w:pStyle w:val="CommentText"/>
      </w:pPr>
      <w:r>
        <w:rPr>
          <w:rStyle w:val="CommentReference"/>
        </w:rPr>
        <w:annotationRef/>
      </w:r>
      <w:r w:rsidR="008100C7">
        <w:t>Field A</w:t>
      </w:r>
      <w:r>
        <w:t xml:space="preserve"> was </w:t>
      </w:r>
      <w:r w:rsidR="008100C7">
        <w:t>facing north east</w:t>
      </w:r>
      <w:r>
        <w:t xml:space="preserve"> and received more morning sunlight, so could be just an artifact of counting in the morning.</w:t>
      </w:r>
    </w:p>
  </w:comment>
  <w:comment w:id="34" w:author="Scott, Eric R." w:date="2020-03-18T11:52:00Z" w:initials="SER">
    <w:p w14:paraId="477FAA21" w14:textId="7281383C" w:rsidR="005437E5" w:rsidRDefault="005437E5">
      <w:pPr>
        <w:pStyle w:val="CommentText"/>
      </w:pPr>
      <w:r>
        <w:rPr>
          <w:rStyle w:val="CommentReference"/>
        </w:rPr>
        <w:annotationRef/>
      </w:r>
      <w:r>
        <w:t>might want to use less of the dark purple range of the scale for both Figure 2 and 4</w:t>
      </w:r>
    </w:p>
  </w:comment>
  <w:comment w:id="36" w:author="Scott, Eric R." w:date="2020-03-11T17:06:00Z" w:initials="SER">
    <w:p w14:paraId="571EB8A8" w14:textId="023F4FC5" w:rsidR="007C5A66" w:rsidRDefault="007C5A66">
      <w:pPr>
        <w:pStyle w:val="CommentText"/>
      </w:pPr>
      <w:r>
        <w:rPr>
          <w:rStyle w:val="CommentReference"/>
        </w:rPr>
        <w:annotationRef/>
      </w:r>
      <w:r>
        <w:t>To add: Given these results, predict what might happen over time with increased warming.</w:t>
      </w:r>
    </w:p>
  </w:comment>
  <w:comment w:id="37" w:author="Scott, Eric R." w:date="2020-02-28T10:24:00Z" w:initials="SER">
    <w:p w14:paraId="5D5EB1C0" w14:textId="7E7DB88C" w:rsidR="007C5A66" w:rsidRDefault="007C5A66" w:rsidP="00BB4DCC">
      <w:pPr>
        <w:pStyle w:val="CommentText"/>
      </w:pPr>
      <w:r>
        <w:rPr>
          <w:rStyle w:val="CommentReference"/>
        </w:rPr>
        <w:annotationRef/>
      </w:r>
      <w:r>
        <w:t>I do have data for daily min, max, and mean temperature.  Actually, from the HOBO data logger I have hourly temperatures, so I could even do morning, mid-day, and evening temperatures or something like that if it made biological sense. Shi et al (2017) seems to suggest they are more active at night, so maybe nighttime vs. daytime temps would be an interesting breakdown.</w:t>
      </w:r>
    </w:p>
  </w:comment>
  <w:comment w:id="38" w:author="Collin Edwards" w:date="2020-03-04T12:49:00Z" w:initials="CE">
    <w:p w14:paraId="15D3D083" w14:textId="17E93E80" w:rsidR="007C5A66" w:rsidRDefault="007C5A66">
      <w:pPr>
        <w:pStyle w:val="CommentText"/>
      </w:pPr>
      <w:r>
        <w:rPr>
          <w:rStyle w:val="CommentReference"/>
        </w:rPr>
        <w:annotationRef/>
      </w:r>
      <w:r>
        <w:t xml:space="preserve">I think at least sometimes night temperatures are </w:t>
      </w:r>
      <w:proofErr w:type="gramStart"/>
      <w:r>
        <w:t>ignored?</w:t>
      </w:r>
      <w:proofErr w:type="gramEnd"/>
      <w:r>
        <w:t xml:space="preserve"> Do you see better model fit when averaging only the daytime temps?</w:t>
      </w:r>
    </w:p>
  </w:comment>
  <w:comment w:id="39" w:author="Collin Edwards" w:date="2020-03-04T12:57:00Z" w:initials="CE">
    <w:p w14:paraId="7DD2C6FA" w14:textId="3F24EC22" w:rsidR="007C5A66" w:rsidRDefault="007C5A66">
      <w:pPr>
        <w:pStyle w:val="CommentText"/>
      </w:pPr>
      <w:r>
        <w:rPr>
          <w:rStyle w:val="CommentReference"/>
        </w:rPr>
        <w:annotationRef/>
      </w:r>
      <w:r>
        <w:t>I know that this is relevant, but this chunk on “consequences unclear” could just as easily fit into the introduction. Is there a way to link this to your results in some way?</w:t>
      </w:r>
    </w:p>
  </w:comment>
  <w:comment w:id="40" w:author="Scott, Eric R." w:date="2020-03-16T10:58:00Z" w:initials="SER">
    <w:p w14:paraId="5AF13DCC" w14:textId="27426F50" w:rsidR="008E30AC" w:rsidRDefault="008E30AC">
      <w:pPr>
        <w:pStyle w:val="CommentText"/>
      </w:pPr>
      <w:r>
        <w:rPr>
          <w:rStyle w:val="CommentReference"/>
        </w:rPr>
        <w:annotationRef/>
      </w:r>
      <w:r>
        <w:t>Maybe this goes into the conclusion for the dissertation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EE3AA1" w15:done="0"/>
  <w15:commentEx w15:paraId="6ABEBBB4" w15:paraIdParent="03EE3AA1" w15:done="0"/>
  <w15:commentEx w15:paraId="17782703" w15:done="0"/>
  <w15:commentEx w15:paraId="56CED25B" w15:done="0"/>
  <w15:commentEx w15:paraId="0D585AC4" w15:done="0"/>
  <w15:commentEx w15:paraId="734DD230" w15:done="0"/>
  <w15:commentEx w15:paraId="776F8970" w15:done="0"/>
  <w15:commentEx w15:paraId="0D3E68EE" w15:done="0"/>
  <w15:commentEx w15:paraId="3E5BCB8A" w15:done="0"/>
  <w15:commentEx w15:paraId="56964BC3" w15:done="0"/>
  <w15:commentEx w15:paraId="58A3569F" w15:done="0"/>
  <w15:commentEx w15:paraId="2734F133" w15:done="0"/>
  <w15:commentEx w15:paraId="63E78B0B" w15:done="0"/>
  <w15:commentEx w15:paraId="66714B6F" w15:paraIdParent="63E78B0B" w15:done="0"/>
  <w15:commentEx w15:paraId="69A763F9" w15:done="0"/>
  <w15:commentEx w15:paraId="477FAA21" w15:done="0"/>
  <w15:commentEx w15:paraId="571EB8A8" w15:done="0"/>
  <w15:commentEx w15:paraId="5D5EB1C0" w15:done="0"/>
  <w15:commentEx w15:paraId="15D3D083" w15:paraIdParent="5D5EB1C0" w15:done="0"/>
  <w15:commentEx w15:paraId="7DD2C6FA" w15:done="0"/>
  <w15:commentEx w15:paraId="5AF13D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EE3AA1" w16cid:durableId="2215E0AC"/>
  <w16cid:commentId w16cid:paraId="6ABEBBB4" w16cid:durableId="2216103F"/>
  <w16cid:commentId w16cid:paraId="17782703" w16cid:durableId="2204DD5A"/>
  <w16cid:commentId w16cid:paraId="56CED25B" w16cid:durableId="221B7B46"/>
  <w16cid:commentId w16cid:paraId="0D585AC4" w16cid:durableId="221B7A95"/>
  <w16cid:commentId w16cid:paraId="734DD230" w16cid:durableId="220A1F1A"/>
  <w16cid:commentId w16cid:paraId="776F8970" w16cid:durableId="22066BAB"/>
  <w16cid:commentId w16cid:paraId="0D3E68EE" w16cid:durableId="220A48E4"/>
  <w16cid:commentId w16cid:paraId="3E5BCB8A" w16cid:durableId="22050F86"/>
  <w16cid:commentId w16cid:paraId="56964BC3" w16cid:durableId="220A48EC"/>
  <w16cid:commentId w16cid:paraId="58A3569F" w16cid:durableId="2217AD17"/>
  <w16cid:commentId w16cid:paraId="2734F133" w16cid:durableId="221B7F11"/>
  <w16cid:commentId w16cid:paraId="63E78B0B" w16cid:durableId="220A48F0"/>
  <w16cid:commentId w16cid:paraId="66714B6F" w16cid:durableId="2213A680"/>
  <w16cid:commentId w16cid:paraId="69A763F9" w16cid:durableId="22162522"/>
  <w16cid:commentId w16cid:paraId="477FAA21" w16cid:durableId="221C89E6"/>
  <w16cid:commentId w16cid:paraId="571EB8A8" w16cid:durableId="22139906"/>
  <w16cid:commentId w16cid:paraId="5D5EB1C0" w16cid:durableId="220368E6"/>
  <w16cid:commentId w16cid:paraId="15D3D083" w16cid:durableId="220A4900"/>
  <w16cid:commentId w16cid:paraId="7DD2C6FA" w16cid:durableId="220A4904"/>
  <w16cid:commentId w16cid:paraId="5AF13DCC" w16cid:durableId="2219DA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570760"/>
    <w:multiLevelType w:val="hybridMultilevel"/>
    <w:tmpl w:val="A56E20F0"/>
    <w:lvl w:ilvl="0" w:tplc="6784B3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AD" w15:userId="S::escott03@tufts.edu::fe4623f8-75d7-4959-8c7e-ae3f4972eaac"/>
  </w15:person>
  <w15:person w15:author="Atticus Murphy">
    <w15:presenceInfo w15:providerId="Windows Live" w15:userId="ce606383b7e508e9"/>
  </w15:person>
  <w15:person w15:author="Collin Edwards">
    <w15:presenceInfo w15:providerId="Windows Live" w15:userId="4d9ee2704197a3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19"/>
    <w:rsid w:val="0001306A"/>
    <w:rsid w:val="000410AF"/>
    <w:rsid w:val="00063EE0"/>
    <w:rsid w:val="000C5B05"/>
    <w:rsid w:val="000C61BD"/>
    <w:rsid w:val="000C7467"/>
    <w:rsid w:val="000D4D46"/>
    <w:rsid w:val="000F46FD"/>
    <w:rsid w:val="000F4814"/>
    <w:rsid w:val="001408E7"/>
    <w:rsid w:val="00147BBD"/>
    <w:rsid w:val="00163DE0"/>
    <w:rsid w:val="00187372"/>
    <w:rsid w:val="00193D55"/>
    <w:rsid w:val="001A5434"/>
    <w:rsid w:val="001B32FF"/>
    <w:rsid w:val="001C67A8"/>
    <w:rsid w:val="001F4A99"/>
    <w:rsid w:val="00214479"/>
    <w:rsid w:val="002147BC"/>
    <w:rsid w:val="002176A5"/>
    <w:rsid w:val="0022628E"/>
    <w:rsid w:val="00240042"/>
    <w:rsid w:val="0024343D"/>
    <w:rsid w:val="002647C7"/>
    <w:rsid w:val="00272011"/>
    <w:rsid w:val="00280266"/>
    <w:rsid w:val="0029160F"/>
    <w:rsid w:val="002920B0"/>
    <w:rsid w:val="002972C2"/>
    <w:rsid w:val="002A38B0"/>
    <w:rsid w:val="002B67FA"/>
    <w:rsid w:val="002C1DCA"/>
    <w:rsid w:val="002D34EC"/>
    <w:rsid w:val="002D3E65"/>
    <w:rsid w:val="002F0F7B"/>
    <w:rsid w:val="002F3098"/>
    <w:rsid w:val="002F62B0"/>
    <w:rsid w:val="00310381"/>
    <w:rsid w:val="003236BB"/>
    <w:rsid w:val="00323E3E"/>
    <w:rsid w:val="00342AB6"/>
    <w:rsid w:val="00355907"/>
    <w:rsid w:val="00360094"/>
    <w:rsid w:val="00364056"/>
    <w:rsid w:val="0039074E"/>
    <w:rsid w:val="00397CE8"/>
    <w:rsid w:val="003A563E"/>
    <w:rsid w:val="003B4965"/>
    <w:rsid w:val="003B7CA8"/>
    <w:rsid w:val="004022A1"/>
    <w:rsid w:val="00404815"/>
    <w:rsid w:val="004057C3"/>
    <w:rsid w:val="004107BB"/>
    <w:rsid w:val="00432FBA"/>
    <w:rsid w:val="00446466"/>
    <w:rsid w:val="0045163F"/>
    <w:rsid w:val="004614A5"/>
    <w:rsid w:val="00464C81"/>
    <w:rsid w:val="0047102B"/>
    <w:rsid w:val="00494325"/>
    <w:rsid w:val="004A07BD"/>
    <w:rsid w:val="004A75B4"/>
    <w:rsid w:val="00513689"/>
    <w:rsid w:val="005432BF"/>
    <w:rsid w:val="005437E5"/>
    <w:rsid w:val="00577511"/>
    <w:rsid w:val="005859AC"/>
    <w:rsid w:val="00591741"/>
    <w:rsid w:val="005D2AE2"/>
    <w:rsid w:val="005F723A"/>
    <w:rsid w:val="00626C64"/>
    <w:rsid w:val="00630D1D"/>
    <w:rsid w:val="00633DAF"/>
    <w:rsid w:val="006516B6"/>
    <w:rsid w:val="00672EC5"/>
    <w:rsid w:val="00683D63"/>
    <w:rsid w:val="006872B9"/>
    <w:rsid w:val="006A1948"/>
    <w:rsid w:val="006A3347"/>
    <w:rsid w:val="006B744C"/>
    <w:rsid w:val="006C6A22"/>
    <w:rsid w:val="006D2182"/>
    <w:rsid w:val="006D7D16"/>
    <w:rsid w:val="007008A3"/>
    <w:rsid w:val="00712230"/>
    <w:rsid w:val="007241F5"/>
    <w:rsid w:val="00727FD8"/>
    <w:rsid w:val="00732103"/>
    <w:rsid w:val="007538FC"/>
    <w:rsid w:val="00756DFE"/>
    <w:rsid w:val="00777B62"/>
    <w:rsid w:val="00797803"/>
    <w:rsid w:val="007B3496"/>
    <w:rsid w:val="007C5A66"/>
    <w:rsid w:val="007D038F"/>
    <w:rsid w:val="007D6618"/>
    <w:rsid w:val="007E32EE"/>
    <w:rsid w:val="007E655A"/>
    <w:rsid w:val="00802138"/>
    <w:rsid w:val="008100C7"/>
    <w:rsid w:val="00830D0A"/>
    <w:rsid w:val="00852157"/>
    <w:rsid w:val="00865793"/>
    <w:rsid w:val="00885BC6"/>
    <w:rsid w:val="00892350"/>
    <w:rsid w:val="008970FA"/>
    <w:rsid w:val="008B0692"/>
    <w:rsid w:val="008B3B5E"/>
    <w:rsid w:val="008C32EB"/>
    <w:rsid w:val="008E2EDD"/>
    <w:rsid w:val="008E30AC"/>
    <w:rsid w:val="008F3486"/>
    <w:rsid w:val="008F4A80"/>
    <w:rsid w:val="00904EF8"/>
    <w:rsid w:val="0093062A"/>
    <w:rsid w:val="0097246E"/>
    <w:rsid w:val="009824AF"/>
    <w:rsid w:val="009A2F4A"/>
    <w:rsid w:val="009C1C5F"/>
    <w:rsid w:val="009F406F"/>
    <w:rsid w:val="00A12923"/>
    <w:rsid w:val="00A34FA8"/>
    <w:rsid w:val="00A4620D"/>
    <w:rsid w:val="00A46A04"/>
    <w:rsid w:val="00A50E23"/>
    <w:rsid w:val="00A6431E"/>
    <w:rsid w:val="00A952DC"/>
    <w:rsid w:val="00B37D72"/>
    <w:rsid w:val="00B510E9"/>
    <w:rsid w:val="00B551C6"/>
    <w:rsid w:val="00B62BB9"/>
    <w:rsid w:val="00B70D84"/>
    <w:rsid w:val="00B84CA8"/>
    <w:rsid w:val="00BA1AA0"/>
    <w:rsid w:val="00BB4DCC"/>
    <w:rsid w:val="00BB50CC"/>
    <w:rsid w:val="00BC0C54"/>
    <w:rsid w:val="00BD6EC0"/>
    <w:rsid w:val="00BE5B6B"/>
    <w:rsid w:val="00BF336D"/>
    <w:rsid w:val="00BF57AD"/>
    <w:rsid w:val="00C017A9"/>
    <w:rsid w:val="00C03051"/>
    <w:rsid w:val="00C1723C"/>
    <w:rsid w:val="00C23A60"/>
    <w:rsid w:val="00C25388"/>
    <w:rsid w:val="00C42410"/>
    <w:rsid w:val="00C43E68"/>
    <w:rsid w:val="00C45F7E"/>
    <w:rsid w:val="00C52A40"/>
    <w:rsid w:val="00C67A19"/>
    <w:rsid w:val="00C772A4"/>
    <w:rsid w:val="00C814F4"/>
    <w:rsid w:val="00C82FF4"/>
    <w:rsid w:val="00CB15D5"/>
    <w:rsid w:val="00CB2E64"/>
    <w:rsid w:val="00CD1ABB"/>
    <w:rsid w:val="00CD20AE"/>
    <w:rsid w:val="00CE2845"/>
    <w:rsid w:val="00CE5D86"/>
    <w:rsid w:val="00CF066A"/>
    <w:rsid w:val="00D0778B"/>
    <w:rsid w:val="00D111E1"/>
    <w:rsid w:val="00D31D0F"/>
    <w:rsid w:val="00D42E0C"/>
    <w:rsid w:val="00D57425"/>
    <w:rsid w:val="00D72111"/>
    <w:rsid w:val="00D80E4D"/>
    <w:rsid w:val="00D84830"/>
    <w:rsid w:val="00DB0BFC"/>
    <w:rsid w:val="00DB4538"/>
    <w:rsid w:val="00DC18B8"/>
    <w:rsid w:val="00DD19C6"/>
    <w:rsid w:val="00DD4507"/>
    <w:rsid w:val="00DE60DD"/>
    <w:rsid w:val="00DF3B1C"/>
    <w:rsid w:val="00E643C2"/>
    <w:rsid w:val="00EA0438"/>
    <w:rsid w:val="00EC3709"/>
    <w:rsid w:val="00EF4C04"/>
    <w:rsid w:val="00F03406"/>
    <w:rsid w:val="00F249F1"/>
    <w:rsid w:val="00F40312"/>
    <w:rsid w:val="00F518D4"/>
    <w:rsid w:val="00F60F3E"/>
    <w:rsid w:val="00F616CA"/>
    <w:rsid w:val="00F648BC"/>
    <w:rsid w:val="00FA3FDF"/>
    <w:rsid w:val="00FD09D5"/>
    <w:rsid w:val="00FE7189"/>
    <w:rsid w:val="00FF3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728C"/>
  <w15:chartTrackingRefBased/>
  <w15:docId w15:val="{C26C1D00-B1C4-F04D-A93D-692E5102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A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3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A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A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7A1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614A5"/>
    <w:rPr>
      <w:sz w:val="16"/>
      <w:szCs w:val="16"/>
    </w:rPr>
  </w:style>
  <w:style w:type="paragraph" w:styleId="CommentText">
    <w:name w:val="annotation text"/>
    <w:basedOn w:val="Normal"/>
    <w:link w:val="CommentTextChar"/>
    <w:uiPriority w:val="99"/>
    <w:semiHidden/>
    <w:unhideWhenUsed/>
    <w:rsid w:val="004614A5"/>
    <w:rPr>
      <w:sz w:val="20"/>
      <w:szCs w:val="20"/>
    </w:rPr>
  </w:style>
  <w:style w:type="character" w:customStyle="1" w:styleId="CommentTextChar">
    <w:name w:val="Comment Text Char"/>
    <w:basedOn w:val="DefaultParagraphFont"/>
    <w:link w:val="CommentText"/>
    <w:uiPriority w:val="99"/>
    <w:semiHidden/>
    <w:rsid w:val="004614A5"/>
    <w:rPr>
      <w:sz w:val="20"/>
      <w:szCs w:val="20"/>
    </w:rPr>
  </w:style>
  <w:style w:type="paragraph" w:styleId="CommentSubject">
    <w:name w:val="annotation subject"/>
    <w:basedOn w:val="CommentText"/>
    <w:next w:val="CommentText"/>
    <w:link w:val="CommentSubjectChar"/>
    <w:uiPriority w:val="99"/>
    <w:semiHidden/>
    <w:unhideWhenUsed/>
    <w:rsid w:val="004614A5"/>
    <w:rPr>
      <w:b/>
      <w:bCs/>
    </w:rPr>
  </w:style>
  <w:style w:type="character" w:customStyle="1" w:styleId="CommentSubjectChar">
    <w:name w:val="Comment Subject Char"/>
    <w:basedOn w:val="CommentTextChar"/>
    <w:link w:val="CommentSubject"/>
    <w:uiPriority w:val="99"/>
    <w:semiHidden/>
    <w:rsid w:val="004614A5"/>
    <w:rPr>
      <w:b/>
      <w:bCs/>
      <w:sz w:val="20"/>
      <w:szCs w:val="20"/>
    </w:rPr>
  </w:style>
  <w:style w:type="paragraph" w:styleId="BalloonText">
    <w:name w:val="Balloon Text"/>
    <w:basedOn w:val="Normal"/>
    <w:link w:val="BalloonTextChar"/>
    <w:uiPriority w:val="99"/>
    <w:semiHidden/>
    <w:unhideWhenUsed/>
    <w:rsid w:val="004614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4A5"/>
    <w:rPr>
      <w:rFonts w:ascii="Times New Roman" w:hAnsi="Times New Roman" w:cs="Times New Roman"/>
      <w:sz w:val="18"/>
      <w:szCs w:val="18"/>
    </w:rPr>
  </w:style>
  <w:style w:type="character" w:customStyle="1" w:styleId="Heading2Char">
    <w:name w:val="Heading 2 Char"/>
    <w:basedOn w:val="DefaultParagraphFont"/>
    <w:link w:val="Heading2"/>
    <w:uiPriority w:val="9"/>
    <w:rsid w:val="0031038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42E0C"/>
    <w:rPr>
      <w:color w:val="808080"/>
    </w:rPr>
  </w:style>
  <w:style w:type="paragraph" w:styleId="Revision">
    <w:name w:val="Revision"/>
    <w:hidden/>
    <w:uiPriority w:val="99"/>
    <w:semiHidden/>
    <w:rsid w:val="00BB5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544090">
      <w:bodyDiv w:val="1"/>
      <w:marLeft w:val="0"/>
      <w:marRight w:val="0"/>
      <w:marTop w:val="0"/>
      <w:marBottom w:val="0"/>
      <w:divBdr>
        <w:top w:val="none" w:sz="0" w:space="0" w:color="auto"/>
        <w:left w:val="none" w:sz="0" w:space="0" w:color="auto"/>
        <w:bottom w:val="none" w:sz="0" w:space="0" w:color="auto"/>
        <w:right w:val="none" w:sz="0" w:space="0" w:color="auto"/>
      </w:divBdr>
    </w:div>
    <w:div w:id="200836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812E1-FA4E-8F4F-B27D-C37022FE7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25</Pages>
  <Words>30294</Words>
  <Characters>172680</Characters>
  <Application>Microsoft Office Word</Application>
  <DocSecurity>0</DocSecurity>
  <Lines>1439</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Eric R.</dc:creator>
  <cp:keywords/>
  <dc:description/>
  <cp:lastModifiedBy>Scott, Eric R.</cp:lastModifiedBy>
  <cp:revision>14</cp:revision>
  <dcterms:created xsi:type="dcterms:W3CDTF">2020-03-04T17:33:00Z</dcterms:created>
  <dcterms:modified xsi:type="dcterms:W3CDTF">2020-03-18T15:52:00Z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http://www.zotero.org/styles/frontiers-in-plant-science</vt:lpwstr>
  </property>
  <property fmtid="{D5CDD505-2E9C-101B-9397-08002B2CF9AE}" pid="4" name="Mendeley Unique User Id_1">
    <vt:lpwstr>cf1d3b35-6ead-3284-84c2-706370cca2d6</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http://www.zotero.org/styles/frontiers-in-plant-science</vt:lpwstr>
  </property>
  <property fmtid="{D5CDD505-2E9C-101B-9397-08002B2CF9AE}" pid="16" name="Mendeley Recent Style Name 5_1">
    <vt:lpwstr>Frontiers in Plant Science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http://www.zotero.org/styles/oecologia</vt:lpwstr>
  </property>
  <property fmtid="{D5CDD505-2E9C-101B-9397-08002B2CF9AE}" pid="24" name="Mendeley Recent Style Name 9_1">
    <vt:lpwstr>Oecologia</vt:lpwstr>
  </property>
</Properties>
</file>