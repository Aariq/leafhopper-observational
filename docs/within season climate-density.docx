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C52D0" w14:textId="41F58277" w:rsidR="00C67A19" w:rsidRDefault="00C67A19" w:rsidP="00C67A19">
      <w:pPr>
        <w:pStyle w:val="Title"/>
      </w:pPr>
      <w:r>
        <w:t>Within-season effects of climate variability on leafhopper abundance and shoot growth in tea fields</w:t>
      </w:r>
    </w:p>
    <w:p w14:paraId="029AF536" w14:textId="0DBDD443" w:rsidR="00C67A19" w:rsidRDefault="00C67A19"/>
    <w:p w14:paraId="4684D84C" w14:textId="295C2062" w:rsidR="00C67A19" w:rsidRDefault="00C67A19">
      <w:r>
        <w:t>Eric R. Scott, Ji-Peng Wei, Xin Li, Colin M. Orians</w:t>
      </w:r>
    </w:p>
    <w:p w14:paraId="4E530EEA" w14:textId="63701381" w:rsidR="00C67A19" w:rsidRDefault="00C67A19"/>
    <w:p w14:paraId="5DA9164D" w14:textId="7442B432" w:rsidR="00C67A19" w:rsidRDefault="00C67A19" w:rsidP="00C67A19">
      <w:pPr>
        <w:pStyle w:val="Heading1"/>
      </w:pPr>
      <w:r>
        <w:t>Introduction</w:t>
      </w:r>
    </w:p>
    <w:p w14:paraId="3E07DCE6" w14:textId="7A58E80C" w:rsidR="00EA0438" w:rsidRDefault="00EA0438" w:rsidP="00EA0438"/>
    <w:p w14:paraId="2600736D" w14:textId="7C4C0343" w:rsidR="00272011" w:rsidRPr="00EA0438" w:rsidRDefault="00272011" w:rsidP="00EA0438">
      <w:r>
        <w:t>1. climate change is real</w:t>
      </w:r>
    </w:p>
    <w:p w14:paraId="5C7F1BFA" w14:textId="7ABE099A" w:rsidR="00727FD8" w:rsidRDefault="00727FD8">
      <w:r>
        <w:t xml:space="preserve">The years between 2010 and 2019 represent the warmest decade on record [CITATION]. There is consensus that this warming is caused primarily by anthropogenic release of CO2 into the atmosphere [CITATION]. We have also seen global changes in precipitation regimes over the past century [CITATION], with </w:t>
      </w:r>
      <w:commentRangeStart w:id="0"/>
      <w:r>
        <w:t xml:space="preserve">wet regions getting </w:t>
      </w:r>
      <w:proofErr w:type="spellStart"/>
      <w:r>
        <w:t>wetter</w:t>
      </w:r>
      <w:proofErr w:type="spellEnd"/>
      <w:r>
        <w:t xml:space="preserve"> and dry regions getting drier</w:t>
      </w:r>
      <w:commentRangeEnd w:id="0"/>
      <w:r>
        <w:rPr>
          <w:rStyle w:val="CommentReference"/>
        </w:rPr>
        <w:commentReference w:id="0"/>
      </w:r>
      <w:r w:rsidR="00DE60DD">
        <w:t>, and the frequency of extreme weather events such as droughts is increasing</w:t>
      </w:r>
      <w:r>
        <w:t xml:space="preserve">. </w:t>
      </w:r>
    </w:p>
    <w:p w14:paraId="4E6EFF6F" w14:textId="77777777" w:rsidR="0001306A" w:rsidRDefault="0001306A"/>
    <w:p w14:paraId="12F3C672" w14:textId="0B261136" w:rsidR="00727FD8" w:rsidRDefault="0001306A">
      <w:r>
        <w:t>2. effects on insects</w:t>
      </w:r>
    </w:p>
    <w:p w14:paraId="035306C4" w14:textId="1BEF0441" w:rsidR="00727FD8" w:rsidRPr="00727FD8" w:rsidRDefault="00727FD8">
      <w:r>
        <w:t xml:space="preserve">Climate change is predicted to have diverse effects on organisms and ecosystems that vary </w:t>
      </w:r>
      <w:r w:rsidR="00272011">
        <w:t xml:space="preserve">by </w:t>
      </w:r>
      <w:r>
        <w:t xml:space="preserve">species and geography [CITATION]. </w:t>
      </w:r>
      <w:r w:rsidR="00272011">
        <w:t xml:space="preserve">Increasing mean temperature is expected to increase the </w:t>
      </w:r>
      <w:r w:rsidR="00DE60DD">
        <w:t xml:space="preserve">growth </w:t>
      </w:r>
      <w:r w:rsidR="00272011">
        <w:t xml:space="preserve">of many groups of insect herbivores </w:t>
      </w:r>
      <w:r w:rsidR="00272011">
        <w:fldChar w:fldCharType="begin" w:fldLock="1"/>
      </w:r>
      <w:r w:rsidR="00272011">
        <w:instrText>ADDIN CSL_CITATION {"citationItems":[{"id":"ITEM-1","itemData":{"DOI":"10.1046/j.1365-2486.2002.00451.x","ISSN":"1354-1013","abstract":"... to be unable to expand their ranges and may be detrimentally affected by climate change . ... and possibly insect species in general (Coope 1995), have retained similar climate requirements over ... 000 years ago are still living together today, under similar climatic conditions (Coope ...","author":[{"dropping-particle":"","family":"Bale","given":"Jeffery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Biology","id":"ITEM-1","issue":"1","issued":{"date-parts":[["2002","1","1"]]},"note":"Hotter = more insects\nWetter = fewer insects\n\nChanges will effect different insect feeding strategies differently\n\nInsects that are already multivoltine will see larger increases than insects with loner life cycles.\n\nDepends on importance of synchrony with host plant.","page":"1-16","publisher":"Blackwell Science, Ltd","title":"Herbivory in global climate change research: direct effects of rising temperature on insect herbivores","type":"article-journal","volume":"8"},"uris":["http://www.mendeley.com/documents/?uuid=bbb5abdb-bf87-45bb-ab81-279a77d148d4"]}],"mendeley":{"formattedCitation":"(Bale et al., 2002)","plainTextFormattedCitation":"(Bale et al., 2002)","previouslyFormattedCitation":"(Bale et al., 2002)"},"properties":{"noteIndex":0},"schema":"https://github.com/citation-style-language/schema/raw/master/csl-citation.json"}</w:instrText>
      </w:r>
      <w:r w:rsidR="00272011">
        <w:fldChar w:fldCharType="separate"/>
      </w:r>
      <w:r w:rsidR="00272011" w:rsidRPr="00272011">
        <w:rPr>
          <w:noProof/>
        </w:rPr>
        <w:t>(Bale et al., 2002)</w:t>
      </w:r>
      <w:r w:rsidR="00272011">
        <w:fldChar w:fldCharType="end"/>
      </w:r>
      <w:r w:rsidR="00272011">
        <w:t>, and to increase</w:t>
      </w:r>
      <w:r>
        <w:t xml:space="preserve"> the latitudinal ranges </w:t>
      </w:r>
      <w:r w:rsidR="00272011">
        <w:t xml:space="preserve">and populations </w:t>
      </w:r>
      <w:r>
        <w:t xml:space="preserve">of </w:t>
      </w:r>
      <w:r w:rsidR="00272011">
        <w:t xml:space="preserve">some </w:t>
      </w:r>
      <w:r>
        <w:t xml:space="preserve">agricultural pests </w:t>
      </w:r>
      <w:r>
        <w:fldChar w:fldCharType="begin" w:fldLock="1"/>
      </w:r>
      <w:r w:rsidR="005859AC">
        <w:instrText>ADDIN CSL_CITATION {"citationItems":[{"id":"ITEM-1","itemData":{"DOI":"10.1038/nclimate1990","ISSN":"1758-678X","abstract":"The extent to which crop pests and pathogens have altered their latitudinal ranges in response to climate change remains largely unknown. Now observations of hundreds of pests and pathogens reveal an average poleward shift of 2.7±0.8 km yr−1 since 1960, supporting the hypothesis of climate-driven pest movement.","author":[{"dropping-particle":"","family":"Bebber","given":"Daniel P.","non-dropping-particle":"","parse-names":false,"suffix":""},{"dropping-particle":"","family":"Ramotowski","given":"Mark A. T.","non-dropping-particle":"","parse-names":false,"suffix":""},{"dropping-particle":"","family":"Gurr","given":"Sarah J.","non-dropping-particle":"","parse-names":false,"suffix":""}],"container-title":"Nature Climate Change","id":"ITEM-1","issue":"11","issued":{"date-parts":[["2013","11","1"]]},"page":"985-988","publisher":"Nature Publishing Group","title":"Crop pests and pathogens move polewards in a warming world","type":"article-journal","volume":"3"},"uris":["http://www.mendeley.com/documents/?uuid=c42f01cb-d1e6-3119-ba9b-26ced9fa6d6e"]},{"id":"ITEM-2","itemData":{"DOI":"10.1016/0168-1923(91)90088-8","ISSN":"01681923","abstract":"Climate and weather can substantially influence the development and distribution of insects. Anthropogenically induced climatic change arising from increasing levels of atmospheric greenhouse gases would, therefore, be likely to have a significant effect on agricultural insect pests. Current best estimates of changes in climate indicate an increase in global mean annual temperatures of 1°C by 2025 and 3°C by the end of the next century. Such increases in temperature have a number of implications for temperature-dependent insect pests in mid-latitude regions. Changes in climate may result in changes in geographical distribution, increased overwintering, changes in population growth rates, increases in the number of generations, extension of the development season, changes in crop-pest synchrony, changes in interspecific interactions and increased risk of invasion by migrant pests. To illustrate some of these effects, results of a study investigating the impact of climatic change on the European corn borer (Ostrinia nubilalis) in Europe are shown. Under the climatic changes projected by the Goddard Institute for Space Studies general circulation model, northward shifts in the potential distribution of the European corn borer of up to 1220 km are estimated to occur, with an additional generation found in nearly all regions where it is currently known to occur. A number of priorities for future research into the effects of climatic changes on agricultural insect pests can be identified. These include: examination of the influence of climatic variables on insect pests, long-term monitoring of pest population levels and insect behaviour, consideration of possible climatic changes in research into pest management systems and identification of potential migrants. © 1991.","author":[{"dropping-particle":"","family":"Porter","given":"J. H.","non-dropping-particle":"","parse-names":false,"suffix":""},{"dropping-particle":"","family":"Parry","given":"M. L.","non-dropping-particle":"","parse-names":false,"suffix":""},{"dropping-particle":"","family":"Carter","given":"T. R.","non-dropping-particle":"","parse-names":false,"suffix":""}],"container-title":"Agricultural and Forest Meteorology","id":"ITEM-2","issue":"1-3","issued":{"date-parts":[["1991","12"]]},"page":"221-240","title":"The potential effects of climatic change on agricultural insect pests","type":"article-journal","volume":"57"},"uris":["http://www.mendeley.com/documents/?uuid=9b16b68a-40f7-3184-b324-2dcd057a24b2"]}],"mendeley":{"formattedCitation":"(Bebber et al., 2013; Porter et al., 1991)","plainTextFormattedCitation":"(Bebber et al., 2013; Porter et al., 1991)","previouslyFormattedCitation":"(Bebber et al., 2013; Porter et al., 1991)"},"properties":{"noteIndex":0},"schema":"https://github.com/citation-style-language/schema/raw/master/csl-citation.json"}</w:instrText>
      </w:r>
      <w:r>
        <w:fldChar w:fldCharType="separate"/>
      </w:r>
      <w:r w:rsidR="00272011" w:rsidRPr="00272011">
        <w:rPr>
          <w:noProof/>
        </w:rPr>
        <w:t>(Bebber et al., 2013; Porter et al., 1991)</w:t>
      </w:r>
      <w:r>
        <w:fldChar w:fldCharType="end"/>
      </w:r>
      <w:r w:rsidR="005859AC">
        <w:t>. Warming has</w:t>
      </w:r>
      <w:r w:rsidR="00272011">
        <w:t xml:space="preserve"> </w:t>
      </w:r>
      <w:r w:rsidR="005859AC">
        <w:t>resulted</w:t>
      </w:r>
      <w:r w:rsidR="00272011">
        <w:t xml:space="preserve"> in an increase in</w:t>
      </w:r>
      <w:r w:rsidR="005859AC">
        <w:t xml:space="preserve"> herbivory and crop damage over time</w:t>
      </w:r>
      <w:r w:rsidR="00272011">
        <w:t xml:space="preserve"> </w:t>
      </w:r>
      <w:r w:rsidR="00272011">
        <w:fldChar w:fldCharType="begin" w:fldLock="1"/>
      </w:r>
      <w:r w:rsidR="005859AC">
        <w:instrText>ADDIN CSL_CITATION {"citationItems":[{"id":"ITEM-1","itemData":{"DOI":"10.1126/science.aat3466","ISSN":"1095-9203","PMID":"30166490","abstract":"Insect pests substantially reduce yields of three staple grains-rice, maize, and wheat-but models assessing the agricultural impacts of global warming rarely consider crop losses to insects. We use established relationships between temperature and the population growth and metabolic rates of insects to estimate how and where climate warming will augment losses of rice, maize, and wheat to insects. Global yield losses of these grains are projected to increase by 10 to 25% per degree of global mean surface warming. Crop losses will be most acute in areas where warming increases both population growth and metabolic rates of insects. These conditions are centered primarily in temperate regions, where most grain is produced.","author":[{"dropping-particle":"","family":"Deutsch","given":"Curtis A","non-dropping-particle":"","parse-names":false,"suffix":""},{"dropping-particle":"","family":"Tewksbury","given":"Joshua J","non-dropping-particle":"","parse-names":false,"suffix":""},{"dropping-particle":"","family":"Tigchelaar","given":"Michelle","non-dropping-particle":"","parse-names":false,"suffix":""},{"dropping-particle":"","family":"Battisti","given":"David S","non-dropping-particle":"","parse-names":false,"suffix":""},{"dropping-particle":"","family":"Merrill","given":"Scott C","non-dropping-particle":"","parse-names":false,"suffix":""},{"dropping-particle":"","family":"Huey","given":"Raymond B","non-dropping-particle":"","parse-names":false,"suffix":""},{"dropping-particle":"","family":"Naylor","given":"Rosamond L","non-dropping-particle":"","parse-names":false,"suffix":""}],"container-title":"Science","id":"ITEM-1","issue":"6405","issued":{"date-parts":[["2018","8","31"]]},"page":"916-919","publisher":"American Association for the Advancement of Science","title":"Increase in crop losses to insect pests in a warming climate.","type":"article-journal","volume":"361"},"uris":["http://www.mendeley.com/documents/?uuid=d0245ab0-7748-4b80-adba-6638d52546b8"]},{"id":"ITEM-2","itemData":{"DOI":"10.1111/1365-2745.13057","ISSN":"00220477","author":[{"dropping-particle":"","family":"Meineke","given":"Emily K.","non-dropping-particle":"","parse-names":false,"suffix":""},{"dropping-particle":"","family":"Classen","given":"Aimée T.","non-dropping-particle":"","parse-names":false,"suffix":""},{"dropping-particle":"","family":"Sanders","given":"Nathan J.","non-dropping-particle":"","parse-names":false,"suffix":""},{"dropping-particle":"","family":"Jonathan Davies","given":"T.","non-dropping-particle":"","parse-names":false,"suffix":""}],"container-title":"Journal of Ecology","editor":[{"dropping-particle":"","family":"Iler","given":"Amy","non-dropping-particle":"","parse-names":false,"suffix":""}],"id":"ITEM-2","issued":{"date-parts":[["2018","9","4"]]},"page":"1–13","title":"Herbarium specimens reveal increasing herbivory over the past century","type":"article-journal"},"uris":["http://www.mendeley.com/documents/?uuid=fbb6e8a4-b561-324e-bf09-1f1df18ac483"]}],"mendeley":{"formattedCitation":"(Deutsch et al., 2018; Meineke et al., 2018)","plainTextFormattedCitation":"(Deutsch et al., 2018; Meineke et al., 2018)","previouslyFormattedCitation":"(Deutsch et al., 2018)"},"properties":{"noteIndex":0},"schema":"https://github.com/citation-style-language/schema/raw/master/csl-citation.json"}</w:instrText>
      </w:r>
      <w:r w:rsidR="00272011">
        <w:fldChar w:fldCharType="separate"/>
      </w:r>
      <w:r w:rsidR="005859AC" w:rsidRPr="005859AC">
        <w:rPr>
          <w:noProof/>
        </w:rPr>
        <w:t>(Deutsch et al., 2018; Meineke et al., 2018)</w:t>
      </w:r>
      <w:r w:rsidR="00272011">
        <w:fldChar w:fldCharType="end"/>
      </w:r>
      <w:r w:rsidR="00272011">
        <w:t>. Multivoltine insects, in particular are expected to benefit from warming, as longer growing seasons allow for more generations and greater potential population growth.</w:t>
      </w:r>
    </w:p>
    <w:p w14:paraId="795EF72A" w14:textId="4B3CF959" w:rsidR="00727FD8" w:rsidRDefault="00727FD8"/>
    <w:p w14:paraId="7D36A52B" w14:textId="5F9E1FD8" w:rsidR="00727FD8" w:rsidRDefault="00727FD8">
      <w:r>
        <w:t xml:space="preserve">Changes in precipitation have less predictable effects on </w:t>
      </w:r>
      <w:r w:rsidR="0039074E">
        <w:t>insect populations, partly due to limited research relative to the effects of temperature</w:t>
      </w:r>
      <w:r>
        <w:t xml:space="preserve">.  In dry places, where desiccation may be a significant source of mortality for insects, increase precipitation may result in increases in herbivore populations (citation).  In wet places, increases in precipitation may have negligible effects on plants, which are not water limited, and may increase mortality in herbivores due to infection by </w:t>
      </w:r>
      <w:proofErr w:type="spellStart"/>
      <w:r>
        <w:t>entomopathenogenic</w:t>
      </w:r>
      <w:proofErr w:type="spellEnd"/>
      <w:r>
        <w:t xml:space="preserve"> fungi (citation).</w:t>
      </w:r>
    </w:p>
    <w:p w14:paraId="3B035811" w14:textId="77777777" w:rsidR="0001306A" w:rsidRDefault="0001306A" w:rsidP="0001306A"/>
    <w:p w14:paraId="625D53E8" w14:textId="1DF42A31" w:rsidR="0001306A" w:rsidRDefault="0001306A" w:rsidP="0001306A">
      <w:r>
        <w:t>3. relative effects on plants, crops</w:t>
      </w:r>
    </w:p>
    <w:p w14:paraId="3168D65B" w14:textId="77777777" w:rsidR="0001306A" w:rsidRDefault="0001306A" w:rsidP="0001306A">
      <w:r>
        <w:t xml:space="preserve">4. effects on interactions (direct like insects/young leaf; indirect due to changes in plant chem, </w:t>
      </w:r>
      <w:proofErr w:type="spellStart"/>
      <w:r>
        <w:t>tritrophic</w:t>
      </w:r>
      <w:proofErr w:type="spellEnd"/>
      <w:r>
        <w:t xml:space="preserve"> interactions)</w:t>
      </w:r>
    </w:p>
    <w:p w14:paraId="190F8C85" w14:textId="77777777" w:rsidR="00727FD8" w:rsidRDefault="00727FD8"/>
    <w:p w14:paraId="3D5EB0F1" w14:textId="17405437" w:rsidR="00C67A19" w:rsidRDefault="00EA0438">
      <w:r>
        <w:t xml:space="preserve">Climate change has the potential to </w:t>
      </w:r>
      <w:r w:rsidR="007B3496">
        <w:t xml:space="preserve">alter species interactions (citations).  The interactions between plants and herbivores are especially important for reasons… Alterations in herbivore—plant interactions can stem from or result in changes in plant chemistry at a population or even </w:t>
      </w:r>
      <w:r w:rsidR="007B3496">
        <w:lastRenderedPageBreak/>
        <w:t xml:space="preserve">landscape level (Hunter).  Climate change is predicted to affect plants and herbivores differently.  For example, insect herbivores are predicted to have higher temperature optima for vital rates than their host plants </w:t>
      </w:r>
      <w:r w:rsidR="006D7D16">
        <w:fldChar w:fldCharType="begin" w:fldLock="1"/>
      </w:r>
      <w:r w:rsidR="006D7D16">
        <w:instrText>ADDIN CSL_CITATION {"citationItems":[{"id":"ITEM-1","itemData":{"DOI":"10.1111/j.1600-0706.2009.17558.x","ISBN":"00301299\\n16000706","ISSN":"00301299","abstract":"Current predictions regarding the ecological consequences of climate change on animal populations are generally autecological and species-specific, and/or non-mechanistic extrapolations of recent short-term patterns. To better understand and predict the effects of climate change on the distribution of species and the abundance of populations we offer a novel, broad theoretical framework. Climate-induced changes in trophic structure may actually be more predictable than effects on individual species. The logic is that there are general differences in climatic sensitivity among trophic levels – specifically, that as one moves up trophic levels, there is an increase in the temperature sensitivity of vital rates. More precisely, we provide: (1) a formal mathematical definition of distribution limits that is both operational and conceptual, introducing the concept DL50, defined as the geographic and climatic isoline representing an equilibrium occupancy of half of the suitable habitats; (2) a matrix of the possible changes in trophic structure from climate change and the general theoretical consequences; and (3) a new idea that predicts broad effects of climatic warming on trophic systems. Our intention is to help meet the challenge of developing and testing general theoretical models that can predict which species will be winners and losers in ecological time, which evolutionary traits will be favoured or selected against, and what will be consequences for ecosystem structure and function.","author":[{"dropping-particle":"","family":"Berggren","given":"Åsa","non-dropping-particle":"","parse-names":false,"suffix":""},{"dropping-particle":"","family":"Björkman","given":"Christer","non-dropping-particle":"","parse-names":false,"suffix":""},{"dropping-particle":"","family":"Bylund","given":"Helena","non-dropping-particle":"","parse-names":false,"suffix":""},{"dropping-particle":"","family":"Ayres","given":"Matthew P.","non-dropping-particle":"","parse-names":false,"suffix":""}],"container-title":"Oikos","id":"ITEM-1","issue":"8","issued":{"date-parts":[["2009","8","1"]]},"page":"1121-1126","publisher":"Wiley/Blackwell (10.1111)","title":"The distribution and abundance of animal populations in a climate of uncertainty","type":"article-journal","volume":"118"},"uris":["http://www.mendeley.com/documents/?uuid=f0479f85-20cb-4113-9b89-5455feab2cd8"]}],"mendeley":{"formattedCitation":"(Berggren et al., 2009)","plainTextFormattedCitation":"(Berggren et al., 2009)","previouslyFormattedCitation":"(Berggren et al., 2009)"},"properties":{"noteIndex":0},"schema":"https://github.com/citation-style-language/schema/raw/master/csl-citation.json"}</w:instrText>
      </w:r>
      <w:r w:rsidR="006D7D16">
        <w:fldChar w:fldCharType="separate"/>
      </w:r>
      <w:r w:rsidR="006D7D16" w:rsidRPr="006D7D16">
        <w:rPr>
          <w:noProof/>
        </w:rPr>
        <w:t>(Berggren et al., 2009)</w:t>
      </w:r>
      <w:r w:rsidR="006D7D16">
        <w:fldChar w:fldCharType="end"/>
      </w:r>
      <w:r w:rsidR="007B3496">
        <w:t>, which result in reduced growth of plant tissue and increased growth and activity of herbivores as temperature warm</w:t>
      </w:r>
      <w:r w:rsidR="004614A5">
        <w:t xml:space="preserve">, compounding to increase herbivore density (e.g. insects per </w:t>
      </w:r>
      <w:commentRangeStart w:id="1"/>
      <w:r w:rsidR="004614A5">
        <w:t xml:space="preserve">young </w:t>
      </w:r>
      <w:commentRangeEnd w:id="1"/>
      <w:r w:rsidR="004614A5">
        <w:rPr>
          <w:rStyle w:val="CommentReference"/>
        </w:rPr>
        <w:commentReference w:id="1"/>
      </w:r>
      <w:r w:rsidR="004614A5">
        <w:t xml:space="preserve">leaf). Changes in precipitation can also alter the ability of plants to respond to herbivory with induced defenses </w:t>
      </w:r>
      <w:r w:rsidR="00163DE0">
        <w:fldChar w:fldCharType="begin" w:fldLock="1"/>
      </w:r>
      <w:r w:rsidR="006D7D16">
        <w:instrText>ADDIN CSL_CITATION {"citationItems":[{"id":"ITEM-1","itemData":{"DOI":"10.1016/j.envexpbot.2018.10.025","ISSN":"00988472","abstract":"Plants often experience multiple sources of stress simultaneously, yet little is known about interactive effects of multiple stressors on plant metabolic responses. Plants are well known to respond to both drought and insect herbivory through the induced production of secondary metabolites. However, severe drought stress limits photosynthesis and may therefore inhibit the production of induced secondary metabolites in response to herbivory due to carbon limitation. On the other hand, drought-stressed plants may be primed to respond more strongly to herbivory due to hormonal crosstalk or redundancy of metabolites that are produced in response to drought and herbivory. We tested the interactive effects of drought and simulated herbivory in tea plants (Camellia sinensis (L.) Kuntze var. sinensis) grown in the field under varying rainfall interception treatments and then exposed to an exogenous methyl jasmonate (MeJA) treatment. We show that severe drought generally inhibits the induction of secondary metabolites by exogenous MeJA (simulated herbivory). However, a few volatile metabolites, including methyl salicylate, are more strongly induced by MeJA in severely drought-stressed plants compared to moderately stressed plants, possibly due to priming by drought stress. Our approach of using multiple levels of drought stress and a targeted/untargeted approach to measuring volatile metabolites was essential to discovering these patterns of induction. In addition to having implications for plant-herbivore interactions in the presence of abiotic stress, these results have important implications for tea quality.","author":[{"dropping-particle":"","family":"Scott","given":"Eric R.","non-dropping-particle":"","parse-names":false,"suffix":""},{"dropping-particle":"","family":"Li","given":"Xin","non-dropping-particle":"","parse-names":false,"suffix":""},{"dropping-particle":"","family":"Kfoury","given":"Nicole","non-dropping-particle":"","parse-names":false,"suffix":""},{"dropping-particle":"","family":"Morimoto","given":"Joshua","non-dropping-particle":"","parse-names":false,"suffix":""},{"dropping-particle":"","family":"Han","given":"Wen-Yan","non-dropping-particle":"","parse-names":false,"suffix":""},{"dropping-particle":"","family":"Ahmed","given":"Selena","non-dropping-particle":"","parse-names":false,"suffix":""},{"dropping-particle":"","family":"Cash","given":"Sean B.","non-dropping-particle":"","parse-names":false,"suffix":""},{"dropping-particle":"","family":"Griffin","given":"Timothy S.","non-dropping-particle":"","parse-names":false,"suffix":""},{"dropping-particle":"","family":"Stepp","given":"John R.","non-dropping-particle":"","parse-names":false,"suffix":""},{"dropping-particle":"","family":"Robbat","given":"Albert","non-dropping-particle":"","parse-names":false,"suffix":""},{"dropping-particle":"","family":"Orians","given":"Colin M.","non-dropping-particle":"","parse-names":false,"suffix":""}],"container-title":"Environmental and Experimental Botany","id":"ITEM-1","issued":{"date-parts":[["2019","1","28"]]},"page":"283-292","publisher":"Elsevier","title":"Interactive effects of drought severity and simulated herbivory on tea (&lt;i&gt;Camellia sinensis&lt;/i&gt;) volatile and non-volatile metabolites","type":"article-journal","volume":"157"},"uris":["http://www.mendeley.com/documents/?uuid=eea07ab6-1bae-4ebb-8158-6c8cf72a20f8"]}],"mendeley":{"formattedCitation":"(Scott et al., 2019)","plainTextFormattedCitation":"(Scott et al., 2019)","previouslyFormattedCitation":"(Scott et al., 2019)"},"properties":{"noteIndex":0},"schema":"https://github.com/citation-style-language/schema/raw/master/csl-citation.json"}</w:instrText>
      </w:r>
      <w:r w:rsidR="00163DE0">
        <w:fldChar w:fldCharType="separate"/>
      </w:r>
      <w:r w:rsidR="00163DE0" w:rsidRPr="00163DE0">
        <w:rPr>
          <w:noProof/>
        </w:rPr>
        <w:t>(Scott et al., 2019)</w:t>
      </w:r>
      <w:r w:rsidR="00163DE0">
        <w:fldChar w:fldCharType="end"/>
      </w:r>
      <w:r w:rsidR="006D7D16">
        <w:t>.</w:t>
      </w:r>
    </w:p>
    <w:p w14:paraId="2D59D13E" w14:textId="109E6485" w:rsidR="004614A5" w:rsidRDefault="004614A5"/>
    <w:p w14:paraId="2782F199" w14:textId="39C4CA45" w:rsidR="004614A5" w:rsidRDefault="004614A5">
      <w:r>
        <w:t>In addition to the direct effects of climate change on plant chemistry, changes in herbivore density have quantitative and qualitative effects on plant defensive chemistry.  For example, an increase in tea green leafhopper density resulted in complex, non-linear changes in induced tea plant secondary metabolites resulting in a change in metabolite blend in addition to overall increased secondary metabolite production (</w:t>
      </w:r>
      <w:proofErr w:type="spellStart"/>
      <w:r>
        <w:t>scott</w:t>
      </w:r>
      <w:proofErr w:type="spellEnd"/>
      <w:r>
        <w:t xml:space="preserve"> et al).  Changes in metabolite blend can have important consequences for multiple trophic levels.  For example, parasitoids (citations) and even hyperparasitoids (citation) can use plant metabolite blend to infer host density and parasitism status, altering their oviposition decisions. [landscape-scale example from Hunter]</w:t>
      </w:r>
    </w:p>
    <w:p w14:paraId="4D90966D" w14:textId="3EE7B9E0" w:rsidR="00F518D4" w:rsidRDefault="00F518D4"/>
    <w:p w14:paraId="5AD29DE4" w14:textId="5DF29CA2" w:rsidR="00F518D4" w:rsidRDefault="00F518D4">
      <w:r>
        <w:t xml:space="preserve">Plant secondary metabolite blends are also important in some agricultural systems, where they are the prime determinants of crop quality.  Tea quality, for example, is determined primarily by the concentrations and composition of volatiles, catechins, methylxanthines, and amino acids.  In some tea cropping systems, metabolite blend can be more important than crop yield, resulting in farmers sacrificing yield to maximize quality in a number of ways </w:t>
      </w:r>
      <w:r w:rsidR="006D7D16">
        <w:fldChar w:fldCharType="begin" w:fldLock="1"/>
      </w:r>
      <w:r w:rsidR="006D7D16">
        <w:instrText>ADDIN CSL_CITATION {"citationItems":[{"id":"ITEM-1","itemData":{"DOI":"10.1371/journal.pone.0109126","ISBN":"1932-6203","ISSN":"1932-6203","PMID":"25286362","abstract":"Climate change is impacting agro-ecosystems, crops, and farmer livelihoods in communities worldwide. While it is well understood that more frequent and intense climate events in many areas are resulting in a decline in crop yields, the impact on crop quality is less acknowledged, yet it is critical for food systems that benefit both farmers and consumers through high-quality products. This study examines tea (Camellia sinensis; Theaceae), the world's most widely consumed beverage after water, as a study system to measure effects of seasonal precipitation variability on crop functional quality and associated farmer knowledge, preferences, and livelihoods. Sampling was conducted in a major tea producing area of China during an extreme drought through the onset of the East Asian Monsoon in order to capture effects of extreme climate events that are likely to become more frequent with climate change. Compared to the spring drought, tea growth during the monsoon period was up to 50% higher. Concurrently, concentrations of catechin and methylxanthine secondary metabolites, major compounds that determine tea functional quality, were up to 50% lower during the monsoon while total phenolic concentrations and antioxidant activity increased. The inverse relationship between tea growth and concentrations of individual secondary metabolites suggests a dilution effect of precipitation on tea quality. The decrease in concentrations of tea secondary metabolites was accompanied by reduced farmer preference on the basis of sensory characteristics as well as a decline of up to 50% in household income from tea sales. Farmer surveys indicate a high degree of agreement regarding climate patterns and the effects of precipitation on tea yields and quality. Extrapolating findings from this seasonal study to long-term climate scenario projections suggests that farmers and consumers face variable implications with forecasted precipitation scenarios and calls for research on management practices to facilitate climate adaptation for sustainable crop production.","author":[{"dropping-particle":"","family":"Ahmed","given":"Selena","non-dropping-particle":"","parse-names":false,"suffix":""},{"dropping-particle":"","family":"Stepp","given":"John Richard","non-dropping-particle":"","parse-names":false,"suffix":""},{"dropping-particle":"","family":"Orians","given":"Colin Mark","non-dropping-particle":"","parse-names":false,"suffix":""},{"dropping-particle":"","family":"Griffin","given":"Timothy","non-dropping-particle":"","parse-names":false,"suffix":""},{"dropping-particle":"","family":"Matyas","given":"Corene","non-dropping-particle":"","parse-names":false,"suffix":""},{"dropping-particle":"","family":"Robbat","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dropping-particle":"","family":"Robbat Jr","given":"Albert","non-dropping-particle":"","parse-names":false,"suffix":""},{"dropping-particle":"","family":"Cash","given":"Sean B","non-dropping-particle":"","parse-names":false,"suffix":""},{"dropping-particle":"","family":"Xue","given":"Dayuan","non-dropping-particle":"","parse-names":false,"suffix":""},{"dropping-particle":"","family":"Long","given":"Chunlin","non-dropping-particle":"","parse-names":false,"suffix":""},{"dropping-particle":"","family":"Unachukwu","given":"Uchenna J","non-dropping-particle":"","parse-names":false,"suffix":""},{"dropping-particle":"","family":"Buckley","given":"Sarabeth","non-dropping-particle":"","parse-names":false,"suffix":""},{"dropping-particle":"","family":"Small","given":"David","non-dropping-particle":"","parse-names":false,"suffix":""},{"dropping-particle":"","family":"Kennelly","given":"Edward","non-dropping-particle":"","parse-names":false,"suffix":""}],"container-title":"PLoS ONE","editor":[{"dropping-particle":"","family":"Kriticos","given":"Darren John","non-dropping-particle":"","parse-names":false,"suffix":""}],"id":"ITEM-1","issue":"10","issued":{"date-parts":[["2014","10","6"]]},"page":"e109126","publisher":"Public Library of Science","title":"Effects of Extreme Climate Events on Tea (&lt;i&gt;Camellia sinensis&lt;/i&gt;) Functional Quality Validate Indigenous Farmer Knowledge and Sensory Preferences in Tropical China","type":"article-journal","volume":"9"},"uris":["http://www.mendeley.com/documents/?uuid=9998d6ae-9b8e-4afa-bfdc-7801cd3cd909"]},{"id":"ITEM-2","itemData":{"DOI":"10.1271/bbb.60708","ISSN":"0916-8451","PMID":"17587678","abstract":"Oriental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Biochemistry","id":"ITEM-2","issue":"6","issued":{"date-parts":[["2007","5","22"]]},"page":"1476-1486","publisher":"Japan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Beauty”","type":"article-journal","volume":"71"},"uris":["http://www.mendeley.com/documents/?uuid=2034d795-7f95-4ade-97b3-bf085b00e2a6"]},{"id":"ITEM-3","itemData":{"DOI":"10.1093/oxfordjournals.pcp.a076087","ISSN":"1471-9053","abstract":"... tea leaves as raw materials of Gyokuro, fine green tea , and Matcha , ceremony tea ... This procedure makes the teas comparatively less astringent and provides them with a characteristic ... the effect of the treatment, the catechin accumulations in the newly developing tea shoots were ...","author":[{"dropping-particle":"","family":"Saijo","given":"Ryoyasu","non-dropping-particle":"","parse-names":false,"suffix":""}],"container-title":"Plant and Cell Physiology","id":"ITEM-3","issue":"6","issued":{"date-parts":[["1980","9","1"]]},"page":"989-998","publisher":"Oxford University Press","title":"Effect of shade treatment on biosynthesis of catechins in tea plants","type":"article-journal","volume":"21"},"uris":["http://www.mendeley.com/documents/?uuid=fa919156-36ed-4692-bc6f-aec04d22c01d"]}],"mendeley":{"formattedCitation":"(Ahmed et al., 2014; Cho et al., 2007; Saijo, 1980)","plainTextFormattedCitation":"(Ahmed et al., 2014; Cho et al., 2007; Saijo, 1980)","previouslyFormattedCitation":"(Ahmed et al., 2014; Cho et al., 2007; Saijo, 1980)"},"properties":{"noteIndex":0},"schema":"https://github.com/citation-style-language/schema/raw/master/csl-citation.json"}</w:instrText>
      </w:r>
      <w:r w:rsidR="006D7D16">
        <w:fldChar w:fldCharType="separate"/>
      </w:r>
      <w:r w:rsidR="006D7D16" w:rsidRPr="006D7D16">
        <w:rPr>
          <w:noProof/>
        </w:rPr>
        <w:t>(Ahmed et al., 2014; Cho et al., 2007; Saijo, 1980)</w:t>
      </w:r>
      <w:r w:rsidR="006D7D16">
        <w:fldChar w:fldCharType="end"/>
      </w:r>
      <w:r w:rsidR="006D7D16">
        <w:t>.</w:t>
      </w:r>
      <w:r>
        <w:t xml:space="preserve"> One strategy unique to tea originates in northern Taiwan and involves farmers allowing and encouraging tea green leafhopper (</w:t>
      </w:r>
      <w:r w:rsidRPr="006D7D16">
        <w:rPr>
          <w:i/>
          <w:iCs/>
        </w:rPr>
        <w:t>Empoasca onukii</w:t>
      </w:r>
      <w:r>
        <w:t>) damage in order to induce secondary metabolite production</w:t>
      </w:r>
      <w:r w:rsidR="006D7D16">
        <w:t xml:space="preserve"> </w:t>
      </w:r>
      <w:r w:rsidR="006D7D16">
        <w:fldChar w:fldCharType="begin" w:fldLock="1"/>
      </w:r>
      <w:r w:rsidR="00727FD8">
        <w:instrText>ADDIN CSL_CITATION {"citationItems":[{"id":"ITEM-1","itemData":{"DOI":"10.1271/bbb.60708","ISSN":"0916-8451","PMID":"17587678","abstract":"Oriental Beauty, which is made from tea leaves infested by the tea green leafhopper (Jacobiasca formosana) in Taiwan, has a unique aroma like ripe fruits and honey. To determine what occurs in the tea leaves during the oolong tea manufacturing process, the gene expression profiles and the chemical profiles were investigated. Tea samples were prepared from Camellia sinensis var. sinensis cv. Chin-shin Dah-pang while the tea leaves were attacked by the insect. The main volatile compounds, such as linalool-oxides, benzyl alcohol, 2-phenylethanol, and 2,6-dimethylocta-3,7-diene-2,6-diol, increased during manufacture. The gene expression profiles during manufacture were analyzed by differential screening between fresh leaves and tea leaves of the first turn over. Many up-regulated transcripts were found to encode various proteins homologous to stress response proteins. Accordingly, the endogenous contents of abscisic acid and raffinose increased during manufacture. Thus the traditional manufacturing method is ...","author":[{"dropping-particle":"","family":"Cho","given":"Jeong-Yong","non-dropping-particle":"","parse-names":false,"suffix":""},{"dropping-particle":"","family":"Mizutani","given":"Masaharu","non-dropping-particle":"","parse-names":false,"suffix":""},{"dropping-particle":"","family":"Shimizu","given":"Bun-ichi","non-dropping-particle":"","parse-names":false,"suffix":""},{"dropping-particle":"","family":"Kinoshita","given":"Tomomi","non-dropping-particle":"","parse-names":false,"suffix":""},{"dropping-particle":"","family":"Ogura","given":"Miharu","non-dropping-particle":"","parse-names":false,"suffix":""},{"dropping-particle":"","family":"Tokoro","given":"Kazuhiko","non-dropping-particle":"","parse-names":false,"suffix":""},{"dropping-particle":"","family":"Lin","given":"Mu-Lien","non-dropping-particle":"","parse-names":false,"suffix":""},{"dropping-particle":"","family":"Sakata","given":"Kanzo","non-dropping-particle":"","parse-names":false,"suffix":""}],"container-title":"Bioscience, Biotechnology and Biochemistry","id":"ITEM-1","issue":"6","issued":{"date-parts":[["2007","5","22"]]},"page":"1476-1486","publisher":"Japan Society for Bioscience, Biotechnology, and Agrochemistry","title":"Chemical Profiling and Gene Expression Profiling during the Manufacturing Process of Taiwan Oolong Tea “Oriental Beauty”","type":"article-journal","volume":"71"},"uris":["http://www.mendeley.com/documents/?uuid=2034d795-7f95-4ade-97b3-bf085b00e2a6"]}],"mendeley":{"formattedCitation":"(Cho et al., 2007)","plainTextFormattedCitation":"(Cho et al., 2007)","previouslyFormattedCitation":"(Cho et al., 2007)"},"properties":{"noteIndex":0},"schema":"https://github.com/citation-style-language/schema/raw/master/csl-citation.json"}</w:instrText>
      </w:r>
      <w:r w:rsidR="006D7D16">
        <w:fldChar w:fldCharType="separate"/>
      </w:r>
      <w:r w:rsidR="006D7D16" w:rsidRPr="006D7D16">
        <w:rPr>
          <w:noProof/>
        </w:rPr>
        <w:t>(Cho et al., 2007)</w:t>
      </w:r>
      <w:r w:rsidR="006D7D16">
        <w:fldChar w:fldCharType="end"/>
      </w:r>
      <w:r>
        <w:t xml:space="preserve">.  </w:t>
      </w:r>
      <w:r w:rsidRPr="006D7D16">
        <w:rPr>
          <w:i/>
          <w:iCs/>
        </w:rPr>
        <w:t>E. onukii</w:t>
      </w:r>
      <w:r w:rsidR="006D7D16">
        <w:t xml:space="preserve">, like other </w:t>
      </w:r>
      <w:r w:rsidR="006D7D16" w:rsidRPr="006D7D16">
        <w:rPr>
          <w:i/>
          <w:iCs/>
        </w:rPr>
        <w:t>Empoasca</w:t>
      </w:r>
      <w:r w:rsidR="006D7D16">
        <w:t xml:space="preserve"> species,</w:t>
      </w:r>
      <w:r>
        <w:t xml:space="preserve"> feeds by rupturing cells and ingesting fluids </w:t>
      </w:r>
      <w:r w:rsidR="006D7D16">
        <w:fldChar w:fldCharType="begin" w:fldLock="1"/>
      </w:r>
      <w:r w:rsidR="006D7D16">
        <w:instrText>ADDIN CSL_CITATION {"citationItems":[{"id":"ITEM-1","itemData":{"DOI":"10.1016/j.jinsphys.2012.06.008","ISSN":"00221910","abstract":"The stylet probing activities of the tea green leafhopper Empoasca vitis Gothe (Hemiptera: Cicadellidae) were studied using the DC electrical penetration graph (EPG) technique. Seven different EPG waveforms (i.e., Np, E1, E2, E3, E4, E5 and E6) were distinguished and characterized on susceptible tea leaves. In addi- tion, four of them (i.e., Np, E1, E2, E3), together accounting for 97.08% of the total recording time, were behaviorally correlated with probing and non-probing activities using artificial diet observation with high-magnification video recording. At the start of stylet probing, waveform E1 always occurred at a var- iable voltage. E1, with all three of its waveform sub-types (E1-A to E1-C), was correlated with production of the salivary sheath trunk, stylet laceration, and channel cutting in viscous artificial diet. Afterwards, two types of high-amplitude waveforms, E2 and E3, followed. E2 had a highly regular, quasi-square wave, repetitive appearance, and lasted the longest duration of all E. vitis probing waveforms. E3 usually appeared after E2, and also exhibited a quasi-square wave feature similar to E2, but had much higher amplitude. Both waveforms E2 and E3 were correlated with active ingestion in liquid artificial diet. In addition, secretion of watery, enzymatic saliva was likely during E2. The active stylet movements and channel-cutting observed during the probing process indicate that E. vitis is a cell rupture feeder, not a salivary sheath feeder, as aphids and other leafhoppers. Thus, hopperburn damage to the tea plant is probably due to the cell rupture feeding strategy, similar to other hopperburning Empoasca species.","author":[{"dropping-particle":"","family":"Jin","given":"Shan","non-dropping-particle":"","parse-names":false,"suffix":""},{"dropping-particle":"","family":"Chen","given":"Zong M","non-dropping-particle":"","parse-names":false,"suffix":""},{"dropping-particle":"","family":"Backus","given":"Elaine A","non-dropping-particle":"","parse-names":false,"suffix":""},{"dropping-particle":"","family":"Sun","given":"Xiao L","non-dropping-particle":"","parse-names":false,"suffix":""},{"dropping-particle":"","family":"Xiao","given":"Bin","non-dropping-particle":"","parse-names":false,"suffix":""}],"container-title":"Journal of Insect Physiology","id":"ITEM-1","issue":"9","issued":{"date-parts":[["2012","9"]]},"page":"1235-1244","title":"Characterization of EPG waveforms for the tea green leafhopper, Empoasca vitis Göthe (Hemiptera: Cicadellidae), on tea plants and their correlation with stylet activities","type":"article-journal","volume":"58"},"uris":["http://www.mendeley.com/documents/?uuid=9a8452ee-8adf-4ffd-9e42-08b5b1e40d5c"]},{"id":"ITEM-2","itemData":{"DOI":"10.1146/annurev.ento.49.061802.123310","ISSN":"0066-4170","abstract":"Hopperburn is a noncontagious disease of plants caused by the direct feeding damage of certain leafhoppers and planthoppers. Although long studied, espe- cially with Empoasca spp. leafhoppers (Cicadellidae:Typhlocybinae), the mechanisms underlying hopperburn have only recently been elucidated. Hopperburn is caused by a dynamic interaction between complex insect feeding stimuli (termed hopperburn initi- ation) and complex plant responses (termed the hopperburn cascade). Hereinwereview the nature of the feeding stimuli in hopperburn initiation, especially for Empoasca spp., which we also compare with the planthopper Nilaparvata lugens. Contrary to previous reports, Empoasca hopperburn is not caused solely by toxic saliva. Instead, it is caused by a plant wound response triggered by a unique type of stylet movement, which is then exacerbated by saliva. Electrical penetration graph monitoring has revealed that all Empoasca spp. are cell rupture feeders, not sheath feeders, and that certain tactics of that feeding strategy are more damaging than others. Measuring the proportions of the most damaging feeding led to development of a resistance index, the Stylet Penetration Index, which can predict hopperburn severity in different plants or under different envi- ronmental conditions and can supplement or replace traditional, field-based resistance indices.","author":[{"dropping-particle":"","family":"Backus","given":"Elaine A.","non-dropping-particle":"","parse-names":false,"suffix":""},{"dropping-particle":"","family":"Serrano","given":"Miguel S.","non-dropping-particle":"","parse-names":false,"suffix":""},{"dropping-particle":"","family":"Ranger","given":"Christopher M.","non-dropping-particle":"","parse-names":false,"suffix":""}],"container-title":"Annual Review of Entomology","id":"ITEM-2","issue":"1","issued":{"date-parts":[["2005","1","7"]]},"note":"Hopperburning species do &amp;quot;pulsing laceration&amp;quot; while stippling is caused by &amp;quot;sawing laceration&amp;quot;. Empoasca sp. can do both, but are mainly &amp;quot;burners&amp;quot;\n\nEmpoasca may have &amp;quot;toxic saliva&amp;quot; that initiates hopperburn. Their watery saliva has PPO\n\nLacerate-and-sip = secretes watery saliva while slicing through multiple columns of cells\n\nPulsing laceration = many repeated short-duration probes, primarily on vascular tissue. Walks along a vein, stopping to slice open vascular tissue. Exclusively done by burners.\n\nSawing laceration = like pulsing laceration, but insect doesn't move as much and not on vascular tissue. Causes damage around a central point resulting in stippling. \n\nLacerate-and-flush = previously called cell rupturing. Long periods of motionless ingestion by stylets. \n\nLance-and-ingest = previously called lancing sap ingestion. Phloem feeding","page":"125-151","publisher":"Annual Reviews","title":"Mechanisms of Hopperburn: An Overview of Insect Taxonomy, Behavior, and Physiology","type":"article-journal","volume":"50"},"uris":["http://www.mendeley.com/documents/?uuid=4d63fc31-1c56-370a-9b7e-0f5d417cbede"]}],"mendeley":{"formattedCitation":"(Backus et al., 2005; Jin et al., 2012)","plainTextFormattedCitation":"(Backus et al., 2005; Jin et al., 2012)","previouslyFormattedCitation":"(Backus et al., 2005; Jin et al., 2012)"},"properties":{"noteIndex":0},"schema":"https://github.com/citation-style-language/schema/raw/master/csl-citation.json"}</w:instrText>
      </w:r>
      <w:r w:rsidR="006D7D16">
        <w:fldChar w:fldCharType="separate"/>
      </w:r>
      <w:r w:rsidR="006D7D16" w:rsidRPr="006D7D16">
        <w:rPr>
          <w:noProof/>
        </w:rPr>
        <w:t>(Backus et al., 2005; Jin et al., 2012)</w:t>
      </w:r>
      <w:r w:rsidR="006D7D16">
        <w:fldChar w:fldCharType="end"/>
      </w:r>
      <w:r w:rsidR="006D7D16">
        <w:t>.</w:t>
      </w:r>
      <w:r>
        <w:t xml:space="preserve"> This causes chlorosis, stunting, thickening, and curling of leaves, and in severe infestations can cause necrosis at leaf margins and early leaf abscission—a set of symptoms collectively referred to as “</w:t>
      </w:r>
      <w:proofErr w:type="spellStart"/>
      <w:r>
        <w:t>hopperburn</w:t>
      </w:r>
      <w:proofErr w:type="spellEnd"/>
      <w:r>
        <w:t xml:space="preserve">”.  </w:t>
      </w:r>
      <w:r w:rsidRPr="006D7D16">
        <w:rPr>
          <w:i/>
          <w:iCs/>
        </w:rPr>
        <w:t>E. onukii</w:t>
      </w:r>
      <w:r>
        <w:t xml:space="preserve"> is generally considered a pest and can reduce tea yields up to 20% (citation). However, some tea farmers encourage E. onukii infestations because of the volatiles induced uniquely by leafhopper damage</w:t>
      </w:r>
      <w:r w:rsidR="006D7D16">
        <w:t xml:space="preserve"> </w:t>
      </w:r>
      <w:r w:rsidR="006D7D16">
        <w:fldChar w:fldCharType="begin" w:fldLock="1"/>
      </w:r>
      <w:r w:rsidR="006D7D16">
        <w:instrText>ADDIN CSL_CITATION {"citationItems":[{"id":"ITEM-1","itemData":{"DOI":"10.1080/10408398.2018.1506907","ISSN":"1040-8398","abstract":"AbstractMetabolite formation is a biochemical and physiological feature of plants developed as an environmental response during the evolutionary process. These metabolites help defend plants agains...","author":[{"dropping-particle":"","family":"Zeng","given":"Lanting","non-dropping-particle":"","parse-names":false,"suffix":""},{"dropping-particle":"","family":"Watanabe","given":"Naoharu","non-dropping-particle":"","parse-names":false,"suffix":""},{"dropping-particle":"","family":"Yang","given":"Ziyin","non-dropping-particle":"","parse-names":false,"suffix":""}],"container-title":"Critical Reviews in Food Science and Nutrition","id":"ITEM-1","issue":"14","issued":{"date-parts":[["2019","8","6"]]},"page":"2321-2334","publisher":"Taylor &amp; Francis","title":"Understanding the biosyntheses and stress response mechanisms of aroma compounds in tea (Camellia sinensis ) to safely and effectively improve tea aroma","type":"article-journal","volume":"59"},"uris":["http://www.mendeley.com/documents/?uuid=5ac4b261-b0fd-3f16-8162-6a3d9fbea127"]}],"mendeley":{"formattedCitation":"(Zeng et al., 2019)","plainTextFormattedCitation":"(Zeng et al., 2019)","previouslyFormattedCitation":"(Zeng et al., 2019)"},"properties":{"noteIndex":0},"schema":"https://github.com/citation-style-language/schema/raw/master/csl-citation.json"}</w:instrText>
      </w:r>
      <w:r w:rsidR="006D7D16">
        <w:fldChar w:fldCharType="separate"/>
      </w:r>
      <w:r w:rsidR="006D7D16" w:rsidRPr="006D7D16">
        <w:rPr>
          <w:noProof/>
        </w:rPr>
        <w:t>(Zeng et al., 2019)</w:t>
      </w:r>
      <w:r w:rsidR="006D7D16">
        <w:fldChar w:fldCharType="end"/>
      </w:r>
      <w:r>
        <w:t xml:space="preserve">. E. onukii is highly multivoltine, having 9-15 generations per summer in the warmest parts of its range (citation).  Previous lab studies have shown that </w:t>
      </w:r>
      <w:r w:rsidR="002920B0">
        <w:t xml:space="preserve">development and generation time are reduced under warmer conditions in related species (citations).  </w:t>
      </w:r>
      <w:r w:rsidR="0001306A">
        <w:t xml:space="preserve">Within-season temperature was shown to have a greater impact on infestation severity than day of arrival in a related migratory </w:t>
      </w:r>
      <w:r w:rsidR="005859AC">
        <w:t xml:space="preserve">leafhopper </w:t>
      </w:r>
      <w:commentRangeStart w:id="2"/>
      <w:r w:rsidR="005859AC">
        <w:t>pest</w:t>
      </w:r>
      <w:commentRangeEnd w:id="2"/>
      <w:r w:rsidR="005859AC">
        <w:rPr>
          <w:rStyle w:val="CommentReference"/>
        </w:rPr>
        <w:commentReference w:id="2"/>
      </w:r>
      <w:r w:rsidR="005859AC">
        <w:t xml:space="preserve">, </w:t>
      </w:r>
      <w:r w:rsidR="005859AC">
        <w:rPr>
          <w:i/>
          <w:iCs/>
        </w:rPr>
        <w:t xml:space="preserve">Empoasca </w:t>
      </w:r>
      <w:proofErr w:type="spellStart"/>
      <w:r w:rsidR="005859AC" w:rsidRPr="005859AC">
        <w:rPr>
          <w:i/>
          <w:iCs/>
        </w:rPr>
        <w:t>fabae</w:t>
      </w:r>
      <w:proofErr w:type="spellEnd"/>
      <w:r w:rsidR="005859AC">
        <w:t xml:space="preserve"> </w:t>
      </w:r>
      <w:r w:rsidR="005859AC">
        <w:fldChar w:fldCharType="begin" w:fldLock="1"/>
      </w:r>
      <w:r w:rsidR="005859AC">
        <w:instrText>ADDIN CSL_CITATION {"citationItems":[{"id":"ITEM-1","itemData":{"DOI":"10.1371/journal.pone.0124915","ISSN":"1932-6203","abstract":"Climate change can benefit individual species, but when pest species are enhanced by warmer temperatures agricultural productivity may be placed at greater risk. We analyzed the effects of temperature anomaly on arrival date and infestation severity of potato leafhopper, Empoasca fabae Harris, a classic new world long distance migrant, and a significant pest in several agricultural crops. We compiled E. fabae arrival dates and infestation severity data at different states in USA from existing literature reviews and agricultural extension records from 1951-2012, and examined the influence of temperature anomalies at each target state or overwintering range on the date of arrival and severity of infestation. Average E. fabae arrival date at different states reveal a clear trend along the south-north axis, with earliest arrival closest to the overwintering range. E. fabae arrival has advanced by 10 days over the last 62 years. E. fabae arrived earlier in warmer years in relation to each target state level temperature anomaly (3.0 days / °C increase in temperature anomaly). Increased temperature had a significant and positive effect on the severity of infestation, and arrival date had a marginal negative effect on severity. These relationships suggest that continued warming could advance the time of E. fabae colonization and increase their impact on affected crops.","author":[{"dropping-particle":"","family":"Baker","given":"Mitchell B.","non-dropping-particle":"","parse-names":false,"suffix":""},{"dropping-particle":"","family":"Venugopal","given":"P. Dilip","non-dropping-particle":"","parse-names":false,"suffix":""},{"dropping-particle":"","family":"Lamp","given":"William O.","non-dropping-particle":"","parse-names":false,"suffix":""}],"container-title":"PLOS ONE","editor":[{"dropping-particle":"","family":"Kuntner","given":"Matjaž","non-dropping-particle":"","parse-names":false,"suffix":""}],"id":"ITEM-1","issue":"5","issued":{"date-parts":[["2015","5","13"]]},"note":"E.fabae is arriving earlier over time (fig 2). This is because of warming (fig 3).\n\nwithin-season temperature increases severity of infestation. Earlier arrival date also increases infestation severeity.\n\nBUT temperature durring season has greater impact than phenology.","page":"e0124915","publisher":"Public Library of Science","title":"Climate Change and Phenology: Empoasca fabae (Hemiptera: Cicadellidae) Migration and Severity of Impact","type":"article-journal","volume":"10"},"uris":["http://www.mendeley.com/documents/?uuid=6e25c540-69c9-47eb-a59d-c287c2040f2f"]}],"mendeley":{"formattedCitation":"(Baker et al., 2015)","plainTextFormattedCitation":"(Baker et al., 2015)","previouslyFormattedCitation":"(Baker et al., 2015)"},"properties":{"noteIndex":0},"schema":"https://github.com/citation-style-language/schema/raw/master/csl-citation.json"}</w:instrText>
      </w:r>
      <w:r w:rsidR="005859AC">
        <w:fldChar w:fldCharType="separate"/>
      </w:r>
      <w:r w:rsidR="005859AC" w:rsidRPr="005859AC">
        <w:rPr>
          <w:noProof/>
        </w:rPr>
        <w:t>(Baker et al., 2015)</w:t>
      </w:r>
      <w:r w:rsidR="005859AC">
        <w:fldChar w:fldCharType="end"/>
      </w:r>
      <w:r w:rsidR="005859AC">
        <w:t xml:space="preserve">. </w:t>
      </w:r>
      <w:r w:rsidR="002920B0" w:rsidRPr="005859AC">
        <w:t>Therefore</w:t>
      </w:r>
      <w:r w:rsidR="002920B0">
        <w:t xml:space="preserve">, there is the potential for within-season climate </w:t>
      </w:r>
      <w:proofErr w:type="spellStart"/>
      <w:r w:rsidR="002920B0">
        <w:t>variablitiy</w:t>
      </w:r>
      <w:proofErr w:type="spellEnd"/>
      <w:r w:rsidR="002920B0">
        <w:t xml:space="preserve"> to have an impact on leafhopper population.  In addition, climate may affect shoot growth of tea plants.  Young shoots are not only the unit of harvest, but also the preferred feeding sites for E. onukii (citation), so changes in shoot elongation must be considered together with </w:t>
      </w:r>
      <w:commentRangeStart w:id="3"/>
      <w:r w:rsidR="002920B0">
        <w:t>E. onukii population in order to understand changes in functional density.</w:t>
      </w:r>
      <w:commentRangeEnd w:id="3"/>
      <w:r w:rsidR="002920B0">
        <w:rPr>
          <w:rStyle w:val="CommentReference"/>
        </w:rPr>
        <w:commentReference w:id="3"/>
      </w:r>
    </w:p>
    <w:p w14:paraId="26288C67" w14:textId="5EDF495B" w:rsidR="00C67A19" w:rsidRDefault="00C67A19" w:rsidP="00C67A19">
      <w:pPr>
        <w:pStyle w:val="Heading1"/>
      </w:pPr>
      <w:r>
        <w:t>Materials and Methods</w:t>
      </w:r>
    </w:p>
    <w:p w14:paraId="370E1275" w14:textId="4AC9AEB7" w:rsidR="00C67A19" w:rsidRDefault="00C67A19"/>
    <w:p w14:paraId="44168D29" w14:textId="77777777" w:rsidR="006872B9" w:rsidRDefault="00C67A19">
      <w:pPr>
        <w:rPr>
          <w:rFonts w:ascii="Helvetica Neue" w:hAnsi="Helvetica Neue" w:cs="Helvetica Neue"/>
          <w:color w:val="000000"/>
          <w:sz w:val="22"/>
          <w:szCs w:val="22"/>
        </w:rPr>
      </w:pPr>
      <w:r>
        <w:lastRenderedPageBreak/>
        <w:t xml:space="preserve">The study was conducted at </w:t>
      </w:r>
      <w:proofErr w:type="spellStart"/>
      <w:r>
        <w:t>Shanfu</w:t>
      </w:r>
      <w:proofErr w:type="spellEnd"/>
      <w:r>
        <w:t xml:space="preserve"> Tea Company in </w:t>
      </w:r>
      <w:proofErr w:type="spellStart"/>
      <w:r>
        <w:t>Shaxian</w:t>
      </w:r>
      <w:proofErr w:type="spellEnd"/>
      <w:r>
        <w:t xml:space="preserve">, </w:t>
      </w:r>
      <w:proofErr w:type="spellStart"/>
      <w:r>
        <w:t>Sanming</w:t>
      </w:r>
      <w:proofErr w:type="spellEnd"/>
      <w:r>
        <w:t xml:space="preserve"> Prefecture, Fujian Province, China (</w:t>
      </w:r>
      <w:proofErr w:type="spellStart"/>
      <w:r>
        <w:t>latlong</w:t>
      </w:r>
      <w:proofErr w:type="spellEnd"/>
      <w:r>
        <w:t xml:space="preserve">, elevation ~ 200m) from </w:t>
      </w:r>
      <w:r w:rsidR="006872B9">
        <w:t>June 5 to July 22, 2017</w:t>
      </w:r>
      <w:r>
        <w:t xml:space="preserve">. </w:t>
      </w:r>
      <w:r>
        <w:rPr>
          <w:rFonts w:ascii="Helvetica Neue" w:hAnsi="Helvetica Neue" w:cs="Helvetica Neue"/>
          <w:color w:val="000000"/>
          <w:sz w:val="22"/>
          <w:szCs w:val="22"/>
        </w:rPr>
        <w:t xml:space="preserve">Two adjacent fields planted with the same tea cultivar (Tie Guan Yin) were used for this experiment. Tea plants in both fields were of similar age (~ 30 years??? Check notes for this).  In each field, we labeled 10 </w:t>
      </w:r>
      <w:r w:rsidR="006872B9">
        <w:rPr>
          <w:rFonts w:ascii="Helvetica Neue" w:hAnsi="Helvetica Neue" w:cs="Helvetica Neue"/>
          <w:color w:val="000000"/>
          <w:sz w:val="22"/>
          <w:szCs w:val="22"/>
        </w:rPr>
        <w:t>plants chosen randomly by using a random number generator to create combinations of row number and % distance into the row from the road to the edge of the field</w:t>
      </w:r>
      <w:r>
        <w:rPr>
          <w:rFonts w:ascii="Helvetica Neue" w:hAnsi="Helvetica Neue" w:cs="Helvetica Neue"/>
          <w:color w:val="000000"/>
          <w:sz w:val="22"/>
          <w:szCs w:val="22"/>
        </w:rPr>
        <w:t>. Each day at around 6:00am, we counted tea green leafhoppers (</w:t>
      </w:r>
      <w:r>
        <w:rPr>
          <w:rFonts w:ascii="Helvetica Neue" w:hAnsi="Helvetica Neue" w:cs="Helvetica Neue"/>
          <w:i/>
          <w:iCs/>
          <w:color w:val="000000"/>
          <w:sz w:val="22"/>
          <w:szCs w:val="22"/>
        </w:rPr>
        <w:t>Empoasca onukii</w:t>
      </w:r>
      <w:r>
        <w:rPr>
          <w:rFonts w:ascii="Helvetica Neue" w:hAnsi="Helvetica Neue" w:cs="Helvetica Neue"/>
          <w:color w:val="000000"/>
          <w:sz w:val="22"/>
          <w:szCs w:val="22"/>
        </w:rPr>
        <w:t xml:space="preserve">) on the undersides of the second leaf from the shoot on these plants. At the beginning of the summer, we counted leafhoppers on 30 leaves, but switched to counting 50 leaves on June 24th.  The first initial of the person doing the counting was recorded to be used as a covariate. Data were collected every day from June 5 to July 24 on both fields.  </w:t>
      </w:r>
    </w:p>
    <w:p w14:paraId="0EA59A99" w14:textId="77777777" w:rsidR="006872B9" w:rsidRDefault="006872B9">
      <w:pPr>
        <w:rPr>
          <w:rFonts w:ascii="Helvetica Neue" w:hAnsi="Helvetica Neue" w:cs="Helvetica Neue"/>
          <w:color w:val="000000"/>
          <w:sz w:val="22"/>
          <w:szCs w:val="22"/>
        </w:rPr>
      </w:pPr>
    </w:p>
    <w:p w14:paraId="6925BD8D" w14:textId="6B5B6D98" w:rsidR="006872B9" w:rsidRDefault="006872B9">
      <w:pPr>
        <w:rPr>
          <w:rFonts w:ascii="Helvetica Neue" w:hAnsi="Helvetica Neue" w:cs="Helvetica Neue"/>
          <w:color w:val="000000"/>
          <w:sz w:val="22"/>
          <w:szCs w:val="22"/>
        </w:rPr>
      </w:pPr>
      <w:r>
        <w:rPr>
          <w:rFonts w:ascii="Helvetica Neue" w:hAnsi="Helvetica Neue" w:cs="Helvetica Neue"/>
          <w:color w:val="000000"/>
          <w:sz w:val="22"/>
          <w:szCs w:val="22"/>
        </w:rPr>
        <w:t>Weather data was collected on site.  A temperature sensor and datalogger (model, HOBO, city) was installed between the two fields on a stake at the height of the tea canopy in a shade thingy.  Datapoints were taken hourly (check this).  Precipitation was measured using a simple rain gauge</w:t>
      </w:r>
      <w:r w:rsidR="00EA0438">
        <w:rPr>
          <w:rFonts w:ascii="Helvetica Neue" w:hAnsi="Helvetica Neue" w:cs="Helvetica Neue"/>
          <w:color w:val="000000"/>
          <w:sz w:val="22"/>
          <w:szCs w:val="22"/>
        </w:rPr>
        <w:t xml:space="preserve"> (model, company, city) between (dates).  Rain gauge data was not available before (date) and…. [still haven’t decided whether to integrate local data from Dr. Han (excel) or Li Xin (photographs of a hand-written spreadsheet in a PDF].</w:t>
      </w:r>
    </w:p>
    <w:p w14:paraId="72B3C161" w14:textId="77777777" w:rsidR="006872B9" w:rsidRDefault="006872B9">
      <w:pPr>
        <w:rPr>
          <w:rFonts w:ascii="Helvetica Neue" w:hAnsi="Helvetica Neue" w:cs="Helvetica Neue"/>
          <w:color w:val="000000"/>
          <w:sz w:val="22"/>
          <w:szCs w:val="22"/>
        </w:rPr>
      </w:pPr>
    </w:p>
    <w:p w14:paraId="36CBD276" w14:textId="2B22B630" w:rsidR="00C67A19" w:rsidRDefault="00C67A19">
      <w:pPr>
        <w:rPr>
          <w:rFonts w:ascii="Helvetica Neue" w:hAnsi="Helvetica Neue" w:cs="Helvetica Neue"/>
          <w:color w:val="000000"/>
          <w:sz w:val="22"/>
          <w:szCs w:val="22"/>
        </w:rPr>
      </w:pPr>
      <w:commentRangeStart w:id="4"/>
      <w:r>
        <w:rPr>
          <w:rFonts w:ascii="Helvetica Neue" w:hAnsi="Helvetica Neue" w:cs="Helvetica Neue"/>
          <w:color w:val="000000"/>
          <w:sz w:val="22"/>
          <w:szCs w:val="22"/>
        </w:rPr>
        <w:t>We allowed the tea farm to operate as usual in these fields and they were harvested several times during the experiment. Field A was harvested on June 28, July 8, and July 22.  Field B was harvested on June 8, July 13, and July 24.  When harvested, tea pickers pluck two leaves and a bud and pluck all tea plants in the field, including the plants we labeled. At the time of harvesting, we collected leaves by plucking in the same way as the tea pickers.  These leaves were then processed as follows</w:t>
      </w:r>
      <w:r w:rsidR="006872B9">
        <w:rPr>
          <w:rFonts w:ascii="Helvetica Neue" w:hAnsi="Helvetica Neue" w:cs="Helvetica Neue"/>
          <w:color w:val="000000"/>
          <w:sz w:val="22"/>
          <w:szCs w:val="22"/>
        </w:rPr>
        <w:t>:</w:t>
      </w:r>
      <w:r>
        <w:rPr>
          <w:rFonts w:ascii="Helvetica Neue" w:hAnsi="Helvetica Neue" w:cs="Helvetica Neue"/>
          <w:color w:val="000000"/>
          <w:sz w:val="22"/>
          <w:szCs w:val="22"/>
        </w:rPr>
        <w:t xml:space="preserve"> </w:t>
      </w:r>
      <w:r w:rsidR="00EA0438">
        <w:rPr>
          <w:rFonts w:ascii="Helvetica Neue" w:hAnsi="Helvetica Neue" w:cs="Helvetica Neue"/>
          <w:color w:val="000000"/>
          <w:sz w:val="22"/>
          <w:szCs w:val="22"/>
        </w:rPr>
        <w:t>For a subset of leaves (50-100 per field per harvest), t</w:t>
      </w:r>
      <w:r>
        <w:rPr>
          <w:rFonts w:ascii="Helvetica Neue" w:hAnsi="Helvetica Neue" w:cs="Helvetica Neue"/>
          <w:color w:val="000000"/>
          <w:sz w:val="22"/>
          <w:szCs w:val="22"/>
        </w:rPr>
        <w:t>he second leaf on each shoot was removed and placed underside-down on a flatbed scanner (</w:t>
      </w:r>
      <w:r w:rsidR="006872B9">
        <w:rPr>
          <w:rFonts w:ascii="Helvetica Neue" w:hAnsi="Helvetica Neue" w:cs="Helvetica Neue"/>
          <w:color w:val="000000"/>
          <w:sz w:val="22"/>
          <w:szCs w:val="22"/>
        </w:rPr>
        <w:t>MODEL</w:t>
      </w:r>
      <w:r>
        <w:rPr>
          <w:rFonts w:ascii="Helvetica Neue" w:hAnsi="Helvetica Neue" w:cs="Helvetica Neue"/>
          <w:color w:val="000000"/>
          <w:sz w:val="22"/>
          <w:szCs w:val="22"/>
        </w:rPr>
        <w:t>). Images were scanned at 700dpi and saved as JPEG</w:t>
      </w:r>
      <w:r w:rsidR="006872B9">
        <w:rPr>
          <w:rFonts w:ascii="Helvetica Neue" w:hAnsi="Helvetica Neue" w:cs="Helvetica Neue"/>
          <w:color w:val="000000"/>
          <w:sz w:val="22"/>
          <w:szCs w:val="22"/>
        </w:rPr>
        <w:t xml:space="preserve"> files</w:t>
      </w:r>
      <w:r>
        <w:rPr>
          <w:rFonts w:ascii="Helvetica Neue" w:hAnsi="Helvetica Neue" w:cs="Helvetica Neue"/>
          <w:color w:val="000000"/>
          <w:sz w:val="22"/>
          <w:szCs w:val="22"/>
        </w:rPr>
        <w:t>.  Several scans were used each harvest to collect images of around 50–100 leaves.</w:t>
      </w:r>
    </w:p>
    <w:p w14:paraId="6DB41C29" w14:textId="31A95119" w:rsidR="00EA0438" w:rsidRDefault="00EA0438">
      <w:pPr>
        <w:rPr>
          <w:rFonts w:ascii="Helvetica Neue" w:hAnsi="Helvetica Neue" w:cs="Helvetica Neue"/>
          <w:color w:val="000000"/>
          <w:sz w:val="22"/>
          <w:szCs w:val="22"/>
        </w:rPr>
      </w:pPr>
    </w:p>
    <w:p w14:paraId="4798FDD4" w14:textId="3D6C8E0A" w:rsidR="00EA0438" w:rsidRDefault="00EA0438">
      <w:pPr>
        <w:rPr>
          <w:rFonts w:ascii="Helvetica Neue" w:hAnsi="Helvetica Neue" w:cs="Helvetica Neue"/>
          <w:color w:val="000000"/>
          <w:sz w:val="22"/>
          <w:szCs w:val="22"/>
        </w:rPr>
      </w:pPr>
      <w:r>
        <w:rPr>
          <w:rFonts w:ascii="Helvetica Neue" w:hAnsi="Helvetica Neue" w:cs="Helvetica Neue"/>
          <w:color w:val="000000"/>
          <w:sz w:val="22"/>
          <w:szCs w:val="22"/>
        </w:rPr>
        <w:t>The remaining harvested leaves were microwaved for two minutes to denature polyphenol oxidase and other enzymes (Ahmed) and then dried by microwaving on medium power for 1 min at a time, allowing to cool between, until dry.</w:t>
      </w:r>
    </w:p>
    <w:p w14:paraId="0891EBA7" w14:textId="610A2D39" w:rsidR="00EA0438" w:rsidRDefault="00EA0438">
      <w:pPr>
        <w:rPr>
          <w:rFonts w:ascii="Helvetica Neue" w:hAnsi="Helvetica Neue" w:cs="Helvetica Neue"/>
          <w:color w:val="000000"/>
          <w:sz w:val="22"/>
          <w:szCs w:val="22"/>
        </w:rPr>
      </w:pPr>
    </w:p>
    <w:p w14:paraId="5E75CF74" w14:textId="74616B7F" w:rsidR="00EA0438" w:rsidRDefault="00EA0438">
      <w:pPr>
        <w:rPr>
          <w:rFonts w:ascii="Helvetica Neue" w:hAnsi="Helvetica Neue" w:cs="Helvetica Neue"/>
          <w:color w:val="000000"/>
          <w:sz w:val="22"/>
          <w:szCs w:val="22"/>
        </w:rPr>
      </w:pPr>
      <w:r>
        <w:rPr>
          <w:rFonts w:ascii="Helvetica Neue" w:hAnsi="Helvetica Neue" w:cs="Helvetica Neue"/>
          <w:color w:val="000000"/>
          <w:sz w:val="22"/>
          <w:szCs w:val="22"/>
        </w:rPr>
        <w:t>In addition, we obtained processed tea from each harvest from the farm manager.  Processing was consistent across all harvests</w:t>
      </w:r>
      <w:commentRangeEnd w:id="4"/>
      <w:r w:rsidR="005859AC">
        <w:rPr>
          <w:rStyle w:val="CommentReference"/>
        </w:rPr>
        <w:commentReference w:id="4"/>
      </w:r>
    </w:p>
    <w:p w14:paraId="51D23F3D" w14:textId="711830D6" w:rsidR="00EA0438" w:rsidRDefault="00EA0438">
      <w:pPr>
        <w:rPr>
          <w:rFonts w:ascii="Helvetica Neue" w:hAnsi="Helvetica Neue" w:cs="Helvetica Neue"/>
          <w:color w:val="000000"/>
          <w:sz w:val="22"/>
          <w:szCs w:val="22"/>
        </w:rPr>
      </w:pPr>
    </w:p>
    <w:p w14:paraId="05086301" w14:textId="02EF39F2" w:rsidR="00EA0438" w:rsidRDefault="00310381" w:rsidP="00310381">
      <w:pPr>
        <w:pStyle w:val="Heading2"/>
      </w:pPr>
      <w:r>
        <w:t>Statistics</w:t>
      </w:r>
    </w:p>
    <w:p w14:paraId="191C7109" w14:textId="6980B106" w:rsidR="00E643C2" w:rsidRDefault="00E643C2" w:rsidP="00E643C2">
      <w:r>
        <w:t xml:space="preserve">To assess the effects of temperature and precipitation on shoot growth, we first calculated a simple linear growth rate as the daily change in shoot height in cm.  To test for an effect of temperature on growth rate, we built a model describing growth as a quadratic function of the previous day’s temperature, with stem diameter, days </w:t>
      </w:r>
      <w:commentRangeStart w:id="5"/>
      <w:r>
        <w:t>post-harvest</w:t>
      </w:r>
      <w:commentRangeEnd w:id="5"/>
      <w:r>
        <w:rPr>
          <w:rStyle w:val="CommentReference"/>
        </w:rPr>
        <w:commentReference w:id="5"/>
      </w:r>
      <w:r>
        <w:t xml:space="preserve">, and mean date of the </w:t>
      </w:r>
      <w:proofErr w:type="spellStart"/>
      <w:r>
        <w:t>interharvest</w:t>
      </w:r>
      <w:proofErr w:type="spellEnd"/>
      <w:r>
        <w:t xml:space="preserve"> period as co-variates and the harvest (field and harvest date combination) as a random effect. We used a model reduction approach using likelihood ratio tests with the </w:t>
      </w:r>
      <w:proofErr w:type="spellStart"/>
      <w:r>
        <w:t>lrtest</w:t>
      </w:r>
      <w:proofErr w:type="spellEnd"/>
      <w:r>
        <w:t xml:space="preserve"> function in the </w:t>
      </w:r>
      <w:proofErr w:type="spellStart"/>
      <w:r>
        <w:t>lmtest</w:t>
      </w:r>
      <w:proofErr w:type="spellEnd"/>
      <w:r>
        <w:t xml:space="preserve"> package (CITATION).</w:t>
      </w:r>
    </w:p>
    <w:p w14:paraId="77A37197" w14:textId="356F0768" w:rsidR="00E643C2" w:rsidRDefault="00E643C2" w:rsidP="00310381"/>
    <w:p w14:paraId="7F7BE796" w14:textId="77777777" w:rsidR="00E643C2" w:rsidRPr="00310381" w:rsidRDefault="00E643C2" w:rsidP="00310381"/>
    <w:p w14:paraId="029E424D" w14:textId="446654EA" w:rsidR="00C67A19" w:rsidRDefault="00C67A19" w:rsidP="00C67A19">
      <w:pPr>
        <w:pStyle w:val="Heading1"/>
      </w:pPr>
      <w:r>
        <w:lastRenderedPageBreak/>
        <w:t>Results</w:t>
      </w:r>
    </w:p>
    <w:p w14:paraId="23D19820" w14:textId="5EE4A828" w:rsidR="00C67A19" w:rsidRDefault="00E643C2">
      <w:r>
        <w:t>Plant growth</w:t>
      </w:r>
    </w:p>
    <w:p w14:paraId="0513FD4C" w14:textId="5B2FA26D" w:rsidR="00E643C2" w:rsidRDefault="00E643C2">
      <w:r>
        <w:t xml:space="preserve">After model reduction, we arrived at a model that included a linear effect of temperature, days post-harvest, and stem diameter as predictors (Table with models and AICs or something).  Temperature had a significant positive effect on growth rate </w:t>
      </w:r>
      <w:commentRangeStart w:id="6"/>
      <w:r>
        <w:t xml:space="preserve">(0.0175 cm/ºC, X2 = 57.745, df = 1, </w:t>
      </w:r>
      <w:bookmarkStart w:id="7" w:name="_GoBack"/>
      <w:bookmarkEnd w:id="7"/>
      <w:r>
        <w:t xml:space="preserve">p &lt; 0.001).  Growth rate was higher for larger stems (0.2285 cm / mm, X2 = </w:t>
      </w:r>
      <w:r w:rsidR="00A952DC">
        <w:t>201.912, df = 1, p&lt;0.0001) and decreased with days post-harvest (-0.003 cm/day, X2 = 24.033, df = 1, p &lt; 0.001).</w:t>
      </w:r>
      <w:commentRangeEnd w:id="6"/>
      <w:r w:rsidR="00D72111">
        <w:rPr>
          <w:rStyle w:val="CommentReference"/>
        </w:rPr>
        <w:commentReference w:id="6"/>
      </w:r>
    </w:p>
    <w:p w14:paraId="5740B399" w14:textId="77777777" w:rsidR="00EA0438" w:rsidRDefault="00EA0438"/>
    <w:p w14:paraId="5A1EB626" w14:textId="60BBB8BA" w:rsidR="00C67A19" w:rsidRDefault="00C67A19" w:rsidP="00C67A19">
      <w:pPr>
        <w:pStyle w:val="Heading1"/>
      </w:pPr>
      <w:r>
        <w:t>Discussion</w:t>
      </w:r>
    </w:p>
    <w:p w14:paraId="1CAAACB0" w14:textId="5AAF8BBE" w:rsidR="006D7D16" w:rsidRDefault="006D7D16" w:rsidP="006D7D16"/>
    <w:p w14:paraId="1B90CD85" w14:textId="1D55D2E5" w:rsidR="006D7D16" w:rsidRPr="006D7D16" w:rsidRDefault="006D7D16" w:rsidP="006D7D16">
      <w:pPr>
        <w:pStyle w:val="Heading1"/>
      </w:pPr>
      <w:r>
        <w:t>Works Cited</w:t>
      </w:r>
    </w:p>
    <w:p w14:paraId="52016683" w14:textId="1AC6A3BB" w:rsidR="006D7D16" w:rsidRDefault="006D7D16" w:rsidP="006D7D16"/>
    <w:p w14:paraId="777A7691" w14:textId="33D60EFD" w:rsidR="005859AC" w:rsidRPr="005859AC" w:rsidRDefault="006D7D16" w:rsidP="005859AC">
      <w:pPr>
        <w:widowControl w:val="0"/>
        <w:autoSpaceDE w:val="0"/>
        <w:autoSpaceDN w:val="0"/>
        <w:adjustRightInd w:val="0"/>
        <w:ind w:left="480" w:hanging="480"/>
        <w:rPr>
          <w:rFonts w:ascii="Calibri" w:hAnsi="Calibri" w:cs="Calibri"/>
          <w:noProof/>
        </w:rPr>
      </w:pPr>
      <w:r>
        <w:fldChar w:fldCharType="begin" w:fldLock="1"/>
      </w:r>
      <w:r>
        <w:instrText xml:space="preserve">ADDIN Mendeley Bibliography CSL_BIBLIOGRAPHY </w:instrText>
      </w:r>
      <w:r>
        <w:fldChar w:fldCharType="separate"/>
      </w:r>
      <w:r w:rsidR="005859AC" w:rsidRPr="005859AC">
        <w:rPr>
          <w:rFonts w:ascii="Calibri" w:hAnsi="Calibri" w:cs="Calibri"/>
          <w:noProof/>
        </w:rPr>
        <w:t>Ahmed, S., Stepp, J. R., Orians, C. M., Griffin, T., Matyas, C., Robbat, A., et al. (2014). Effects of Extreme Climate Events on Tea (</w:t>
      </w:r>
      <w:r w:rsidR="005859AC" w:rsidRPr="005859AC">
        <w:rPr>
          <w:rFonts w:ascii="Calibri" w:hAnsi="Calibri" w:cs="Calibri"/>
          <w:i/>
          <w:iCs/>
          <w:noProof/>
        </w:rPr>
        <w:t>Camellia sinensis</w:t>
      </w:r>
      <w:r w:rsidR="005859AC" w:rsidRPr="005859AC">
        <w:rPr>
          <w:rFonts w:ascii="Calibri" w:hAnsi="Calibri" w:cs="Calibri"/>
          <w:noProof/>
        </w:rPr>
        <w:t xml:space="preserve">) Functional Quality Validate Indigenous Farmer Knowledge and Sensory Preferences in Tropical China. </w:t>
      </w:r>
      <w:r w:rsidR="005859AC" w:rsidRPr="005859AC">
        <w:rPr>
          <w:rFonts w:ascii="Calibri" w:hAnsi="Calibri" w:cs="Calibri"/>
          <w:i/>
          <w:iCs/>
          <w:noProof/>
        </w:rPr>
        <w:t>PLoS One</w:t>
      </w:r>
      <w:r w:rsidR="005859AC" w:rsidRPr="005859AC">
        <w:rPr>
          <w:rFonts w:ascii="Calibri" w:hAnsi="Calibri" w:cs="Calibri"/>
          <w:noProof/>
        </w:rPr>
        <w:t xml:space="preserve"> 9, e109126. doi:10.1371/journal.pone.0109126.</w:t>
      </w:r>
    </w:p>
    <w:p w14:paraId="3023877F" w14:textId="77777777" w:rsidR="005859AC" w:rsidRPr="005859AC" w:rsidRDefault="005859AC" w:rsidP="005859AC">
      <w:pPr>
        <w:widowControl w:val="0"/>
        <w:autoSpaceDE w:val="0"/>
        <w:autoSpaceDN w:val="0"/>
        <w:adjustRightInd w:val="0"/>
        <w:ind w:left="480" w:hanging="480"/>
        <w:rPr>
          <w:rFonts w:ascii="Calibri" w:hAnsi="Calibri" w:cs="Calibri"/>
          <w:noProof/>
        </w:rPr>
      </w:pPr>
      <w:r w:rsidRPr="005859AC">
        <w:rPr>
          <w:rFonts w:ascii="Calibri" w:hAnsi="Calibri" w:cs="Calibri"/>
          <w:noProof/>
        </w:rPr>
        <w:t xml:space="preserve">Backus, E. A., Serrano, M. S., and Ranger, C. M. (2005). Mechanisms of Hopperburn: An Overview of Insect Taxonomy, Behavior, and Physiology. </w:t>
      </w:r>
      <w:r w:rsidRPr="005859AC">
        <w:rPr>
          <w:rFonts w:ascii="Calibri" w:hAnsi="Calibri" w:cs="Calibri"/>
          <w:i/>
          <w:iCs/>
          <w:noProof/>
        </w:rPr>
        <w:t>Annu. Rev. Entomol.</w:t>
      </w:r>
      <w:r w:rsidRPr="005859AC">
        <w:rPr>
          <w:rFonts w:ascii="Calibri" w:hAnsi="Calibri" w:cs="Calibri"/>
          <w:noProof/>
        </w:rPr>
        <w:t xml:space="preserve"> 50, 125–151. doi:10.1146/annurev.ento.49.061802.123310.</w:t>
      </w:r>
    </w:p>
    <w:p w14:paraId="5E11DF7D" w14:textId="77777777" w:rsidR="005859AC" w:rsidRPr="005859AC" w:rsidRDefault="005859AC" w:rsidP="005859AC">
      <w:pPr>
        <w:widowControl w:val="0"/>
        <w:autoSpaceDE w:val="0"/>
        <w:autoSpaceDN w:val="0"/>
        <w:adjustRightInd w:val="0"/>
        <w:ind w:left="480" w:hanging="480"/>
        <w:rPr>
          <w:rFonts w:ascii="Calibri" w:hAnsi="Calibri" w:cs="Calibri"/>
          <w:noProof/>
        </w:rPr>
      </w:pPr>
      <w:r w:rsidRPr="005859AC">
        <w:rPr>
          <w:rFonts w:ascii="Calibri" w:hAnsi="Calibri" w:cs="Calibri"/>
          <w:noProof/>
        </w:rPr>
        <w:t xml:space="preserve">Baker, M. B., Venugopal, P. D., and Lamp, W. O. (2015). Climate Change and Phenology: Empoasca fabae (Hemiptera: Cicadellidae) Migration and Severity of Impact. </w:t>
      </w:r>
      <w:r w:rsidRPr="005859AC">
        <w:rPr>
          <w:rFonts w:ascii="Calibri" w:hAnsi="Calibri" w:cs="Calibri"/>
          <w:i/>
          <w:iCs/>
          <w:noProof/>
        </w:rPr>
        <w:t>PLoS One</w:t>
      </w:r>
      <w:r w:rsidRPr="005859AC">
        <w:rPr>
          <w:rFonts w:ascii="Calibri" w:hAnsi="Calibri" w:cs="Calibri"/>
          <w:noProof/>
        </w:rPr>
        <w:t xml:space="preserve"> 10, e0124915. doi:10.1371/journal.pone.0124915.</w:t>
      </w:r>
    </w:p>
    <w:p w14:paraId="6EB79BC5" w14:textId="77777777" w:rsidR="005859AC" w:rsidRPr="005859AC" w:rsidRDefault="005859AC" w:rsidP="005859AC">
      <w:pPr>
        <w:widowControl w:val="0"/>
        <w:autoSpaceDE w:val="0"/>
        <w:autoSpaceDN w:val="0"/>
        <w:adjustRightInd w:val="0"/>
        <w:ind w:left="480" w:hanging="480"/>
        <w:rPr>
          <w:rFonts w:ascii="Calibri" w:hAnsi="Calibri" w:cs="Calibri"/>
          <w:noProof/>
        </w:rPr>
      </w:pPr>
      <w:r w:rsidRPr="005859AC">
        <w:rPr>
          <w:rFonts w:ascii="Calibri" w:hAnsi="Calibri" w:cs="Calibri"/>
          <w:noProof/>
        </w:rPr>
        <w:t xml:space="preserve">Bale, J. S., Masters, G. J., Hodkinson, I. D., Awmack, C., Bezemer, T. M., Brown, V. K., et al. (2002). Herbivory in global climate change research: direct effects of rising temperature on insect herbivores. </w:t>
      </w:r>
      <w:r w:rsidRPr="005859AC">
        <w:rPr>
          <w:rFonts w:ascii="Calibri" w:hAnsi="Calibri" w:cs="Calibri"/>
          <w:i/>
          <w:iCs/>
          <w:noProof/>
        </w:rPr>
        <w:t>Glob. Chang. Biol.</w:t>
      </w:r>
      <w:r w:rsidRPr="005859AC">
        <w:rPr>
          <w:rFonts w:ascii="Calibri" w:hAnsi="Calibri" w:cs="Calibri"/>
          <w:noProof/>
        </w:rPr>
        <w:t xml:space="preserve"> 8, 1–16. doi:10.1046/j.1365-2486.2002.00451.x.</w:t>
      </w:r>
    </w:p>
    <w:p w14:paraId="14DFBAD9" w14:textId="77777777" w:rsidR="005859AC" w:rsidRPr="005859AC" w:rsidRDefault="005859AC" w:rsidP="005859AC">
      <w:pPr>
        <w:widowControl w:val="0"/>
        <w:autoSpaceDE w:val="0"/>
        <w:autoSpaceDN w:val="0"/>
        <w:adjustRightInd w:val="0"/>
        <w:ind w:left="480" w:hanging="480"/>
        <w:rPr>
          <w:rFonts w:ascii="Calibri" w:hAnsi="Calibri" w:cs="Calibri"/>
          <w:noProof/>
        </w:rPr>
      </w:pPr>
      <w:r w:rsidRPr="005859AC">
        <w:rPr>
          <w:rFonts w:ascii="Calibri" w:hAnsi="Calibri" w:cs="Calibri"/>
          <w:noProof/>
        </w:rPr>
        <w:t xml:space="preserve">Bebber, D. P., Ramotowski, M. A. T., and Gurr, S. J. (2013). Crop pests and pathogens move polewards in a warming world. </w:t>
      </w:r>
      <w:r w:rsidRPr="005859AC">
        <w:rPr>
          <w:rFonts w:ascii="Calibri" w:hAnsi="Calibri" w:cs="Calibri"/>
          <w:i/>
          <w:iCs/>
          <w:noProof/>
        </w:rPr>
        <w:t>Nat. Clim. Chang.</w:t>
      </w:r>
      <w:r w:rsidRPr="005859AC">
        <w:rPr>
          <w:rFonts w:ascii="Calibri" w:hAnsi="Calibri" w:cs="Calibri"/>
          <w:noProof/>
        </w:rPr>
        <w:t xml:space="preserve"> 3, 985–988. doi:10.1038/nclimate1990.</w:t>
      </w:r>
    </w:p>
    <w:p w14:paraId="660FC80F" w14:textId="77777777" w:rsidR="005859AC" w:rsidRPr="005859AC" w:rsidRDefault="005859AC" w:rsidP="005859AC">
      <w:pPr>
        <w:widowControl w:val="0"/>
        <w:autoSpaceDE w:val="0"/>
        <w:autoSpaceDN w:val="0"/>
        <w:adjustRightInd w:val="0"/>
        <w:ind w:left="480" w:hanging="480"/>
        <w:rPr>
          <w:rFonts w:ascii="Calibri" w:hAnsi="Calibri" w:cs="Calibri"/>
          <w:noProof/>
        </w:rPr>
      </w:pPr>
      <w:r w:rsidRPr="005859AC">
        <w:rPr>
          <w:rFonts w:ascii="Calibri" w:hAnsi="Calibri" w:cs="Calibri"/>
          <w:noProof/>
        </w:rPr>
        <w:t xml:space="preserve">Berggren, Å., Björkman, C., Bylund, H., and Ayres, M. P. (2009). The distribution and abundance of animal populations in a climate of uncertainty. </w:t>
      </w:r>
      <w:r w:rsidRPr="005859AC">
        <w:rPr>
          <w:rFonts w:ascii="Calibri" w:hAnsi="Calibri" w:cs="Calibri"/>
          <w:i/>
          <w:iCs/>
          <w:noProof/>
        </w:rPr>
        <w:t>Oikos</w:t>
      </w:r>
      <w:r w:rsidRPr="005859AC">
        <w:rPr>
          <w:rFonts w:ascii="Calibri" w:hAnsi="Calibri" w:cs="Calibri"/>
          <w:noProof/>
        </w:rPr>
        <w:t xml:space="preserve"> 118, 1121–1126. doi:10.1111/j.1600-0706.2009.17558.x.</w:t>
      </w:r>
    </w:p>
    <w:p w14:paraId="067ACE41" w14:textId="77777777" w:rsidR="005859AC" w:rsidRPr="005859AC" w:rsidRDefault="005859AC" w:rsidP="005859AC">
      <w:pPr>
        <w:widowControl w:val="0"/>
        <w:autoSpaceDE w:val="0"/>
        <w:autoSpaceDN w:val="0"/>
        <w:adjustRightInd w:val="0"/>
        <w:ind w:left="480" w:hanging="480"/>
        <w:rPr>
          <w:rFonts w:ascii="Calibri" w:hAnsi="Calibri" w:cs="Calibri"/>
          <w:noProof/>
        </w:rPr>
      </w:pPr>
      <w:r w:rsidRPr="005859AC">
        <w:rPr>
          <w:rFonts w:ascii="Calibri" w:hAnsi="Calibri" w:cs="Calibri"/>
          <w:noProof/>
        </w:rPr>
        <w:t xml:space="preserve">Cho, J.-Y., Mizutani, M., Shimizu, B., Kinoshita, T., Ogura, M., Tokoro, K., et al. (2007). Chemical Profiling and Gene Expression Profiling during the Manufacturing Process of Taiwan Oolong Tea “Oriental Beauty.” </w:t>
      </w:r>
      <w:r w:rsidRPr="005859AC">
        <w:rPr>
          <w:rFonts w:ascii="Calibri" w:hAnsi="Calibri" w:cs="Calibri"/>
          <w:i/>
          <w:iCs/>
          <w:noProof/>
        </w:rPr>
        <w:t>Biosci. Biotechnol. Biochem.</w:t>
      </w:r>
      <w:r w:rsidRPr="005859AC">
        <w:rPr>
          <w:rFonts w:ascii="Calibri" w:hAnsi="Calibri" w:cs="Calibri"/>
          <w:noProof/>
        </w:rPr>
        <w:t xml:space="preserve"> 71, 1476–1486. doi:10.1271/bbb.60708.</w:t>
      </w:r>
    </w:p>
    <w:p w14:paraId="30474F2F" w14:textId="77777777" w:rsidR="005859AC" w:rsidRPr="005859AC" w:rsidRDefault="005859AC" w:rsidP="005859AC">
      <w:pPr>
        <w:widowControl w:val="0"/>
        <w:autoSpaceDE w:val="0"/>
        <w:autoSpaceDN w:val="0"/>
        <w:adjustRightInd w:val="0"/>
        <w:ind w:left="480" w:hanging="480"/>
        <w:rPr>
          <w:rFonts w:ascii="Calibri" w:hAnsi="Calibri" w:cs="Calibri"/>
          <w:noProof/>
        </w:rPr>
      </w:pPr>
      <w:r w:rsidRPr="005859AC">
        <w:rPr>
          <w:rFonts w:ascii="Calibri" w:hAnsi="Calibri" w:cs="Calibri"/>
          <w:noProof/>
        </w:rPr>
        <w:t xml:space="preserve">Deutsch, C. A., Tewksbury, J. J., Tigchelaar, M., Battisti, D. S., Merrill, S. C., Huey, R. B., et al. (2018). Increase in crop losses to insect pests in a warming climate. </w:t>
      </w:r>
      <w:r w:rsidRPr="005859AC">
        <w:rPr>
          <w:rFonts w:ascii="Calibri" w:hAnsi="Calibri" w:cs="Calibri"/>
          <w:i/>
          <w:iCs/>
          <w:noProof/>
        </w:rPr>
        <w:t>Science (80-. ).</w:t>
      </w:r>
      <w:r w:rsidRPr="005859AC">
        <w:rPr>
          <w:rFonts w:ascii="Calibri" w:hAnsi="Calibri" w:cs="Calibri"/>
          <w:noProof/>
        </w:rPr>
        <w:t xml:space="preserve"> 361, 916–919. doi:10.1126/science.aat3466.</w:t>
      </w:r>
    </w:p>
    <w:p w14:paraId="3AB58110" w14:textId="77777777" w:rsidR="005859AC" w:rsidRPr="005859AC" w:rsidRDefault="005859AC" w:rsidP="005859AC">
      <w:pPr>
        <w:widowControl w:val="0"/>
        <w:autoSpaceDE w:val="0"/>
        <w:autoSpaceDN w:val="0"/>
        <w:adjustRightInd w:val="0"/>
        <w:ind w:left="480" w:hanging="480"/>
        <w:rPr>
          <w:rFonts w:ascii="Calibri" w:hAnsi="Calibri" w:cs="Calibri"/>
          <w:noProof/>
        </w:rPr>
      </w:pPr>
      <w:r w:rsidRPr="005859AC">
        <w:rPr>
          <w:rFonts w:ascii="Calibri" w:hAnsi="Calibri" w:cs="Calibri"/>
          <w:noProof/>
        </w:rPr>
        <w:t xml:space="preserve">Jin, S., Chen, Z. M., Backus, E. A., Sun, X. L., and Xiao, B. (2012). Characterization of EPG waveforms for the tea green leafhopper, Empoasca vitis Göthe (Hemiptera: Cicadellidae), on tea plants and their correlation with stylet activities. </w:t>
      </w:r>
      <w:r w:rsidRPr="005859AC">
        <w:rPr>
          <w:rFonts w:ascii="Calibri" w:hAnsi="Calibri" w:cs="Calibri"/>
          <w:i/>
          <w:iCs/>
          <w:noProof/>
        </w:rPr>
        <w:t>J. Insect Physiol.</w:t>
      </w:r>
      <w:r w:rsidRPr="005859AC">
        <w:rPr>
          <w:rFonts w:ascii="Calibri" w:hAnsi="Calibri" w:cs="Calibri"/>
          <w:noProof/>
        </w:rPr>
        <w:t xml:space="preserve"> 58, 1235–1244. doi:10.1016/j.jinsphys.2012.06.008.</w:t>
      </w:r>
    </w:p>
    <w:p w14:paraId="6025051F" w14:textId="77777777" w:rsidR="005859AC" w:rsidRPr="005859AC" w:rsidRDefault="005859AC" w:rsidP="005859AC">
      <w:pPr>
        <w:widowControl w:val="0"/>
        <w:autoSpaceDE w:val="0"/>
        <w:autoSpaceDN w:val="0"/>
        <w:adjustRightInd w:val="0"/>
        <w:ind w:left="480" w:hanging="480"/>
        <w:rPr>
          <w:rFonts w:ascii="Calibri" w:hAnsi="Calibri" w:cs="Calibri"/>
          <w:noProof/>
        </w:rPr>
      </w:pPr>
      <w:r w:rsidRPr="005859AC">
        <w:rPr>
          <w:rFonts w:ascii="Calibri" w:hAnsi="Calibri" w:cs="Calibri"/>
          <w:noProof/>
        </w:rPr>
        <w:lastRenderedPageBreak/>
        <w:t xml:space="preserve">Meineke, E. K., Classen, A. T., Sanders, N. J., and Jonathan Davies, T. (2018). Herbarium specimens reveal increasing herbivory over the past century. </w:t>
      </w:r>
      <w:r w:rsidRPr="005859AC">
        <w:rPr>
          <w:rFonts w:ascii="Calibri" w:hAnsi="Calibri" w:cs="Calibri"/>
          <w:i/>
          <w:iCs/>
          <w:noProof/>
        </w:rPr>
        <w:t>J. Ecol.</w:t>
      </w:r>
      <w:r w:rsidRPr="005859AC">
        <w:rPr>
          <w:rFonts w:ascii="Calibri" w:hAnsi="Calibri" w:cs="Calibri"/>
          <w:noProof/>
        </w:rPr>
        <w:t>, 1–13. doi:10.1111/1365-2745.13057.</w:t>
      </w:r>
    </w:p>
    <w:p w14:paraId="07426CF4" w14:textId="77777777" w:rsidR="005859AC" w:rsidRPr="005859AC" w:rsidRDefault="005859AC" w:rsidP="005859AC">
      <w:pPr>
        <w:widowControl w:val="0"/>
        <w:autoSpaceDE w:val="0"/>
        <w:autoSpaceDN w:val="0"/>
        <w:adjustRightInd w:val="0"/>
        <w:ind w:left="480" w:hanging="480"/>
        <w:rPr>
          <w:rFonts w:ascii="Calibri" w:hAnsi="Calibri" w:cs="Calibri"/>
          <w:noProof/>
        </w:rPr>
      </w:pPr>
      <w:r w:rsidRPr="005859AC">
        <w:rPr>
          <w:rFonts w:ascii="Calibri" w:hAnsi="Calibri" w:cs="Calibri"/>
          <w:noProof/>
        </w:rPr>
        <w:t xml:space="preserve">Porter, J. H., Parry, M. L., and Carter, T. R. (1991). The potential effects of climatic change on agricultural insect pests. </w:t>
      </w:r>
      <w:r w:rsidRPr="005859AC">
        <w:rPr>
          <w:rFonts w:ascii="Calibri" w:hAnsi="Calibri" w:cs="Calibri"/>
          <w:i/>
          <w:iCs/>
          <w:noProof/>
        </w:rPr>
        <w:t>Agric. For. Meteorol.</w:t>
      </w:r>
      <w:r w:rsidRPr="005859AC">
        <w:rPr>
          <w:rFonts w:ascii="Calibri" w:hAnsi="Calibri" w:cs="Calibri"/>
          <w:noProof/>
        </w:rPr>
        <w:t xml:space="preserve"> 57, 221–240. doi:10.1016/0168-1923(91)90088-8.</w:t>
      </w:r>
    </w:p>
    <w:p w14:paraId="1A5A7554" w14:textId="77777777" w:rsidR="005859AC" w:rsidRPr="005859AC" w:rsidRDefault="005859AC" w:rsidP="005859AC">
      <w:pPr>
        <w:widowControl w:val="0"/>
        <w:autoSpaceDE w:val="0"/>
        <w:autoSpaceDN w:val="0"/>
        <w:adjustRightInd w:val="0"/>
        <w:ind w:left="480" w:hanging="480"/>
        <w:rPr>
          <w:rFonts w:ascii="Calibri" w:hAnsi="Calibri" w:cs="Calibri"/>
          <w:noProof/>
        </w:rPr>
      </w:pPr>
      <w:r w:rsidRPr="005859AC">
        <w:rPr>
          <w:rFonts w:ascii="Calibri" w:hAnsi="Calibri" w:cs="Calibri"/>
          <w:noProof/>
        </w:rPr>
        <w:t xml:space="preserve">Saijo, R. (1980). Effect of shade treatment on biosynthesis of catechins in tea plants. </w:t>
      </w:r>
      <w:r w:rsidRPr="005859AC">
        <w:rPr>
          <w:rFonts w:ascii="Calibri" w:hAnsi="Calibri" w:cs="Calibri"/>
          <w:i/>
          <w:iCs/>
          <w:noProof/>
        </w:rPr>
        <w:t>Plant Cell Physiol.</w:t>
      </w:r>
      <w:r w:rsidRPr="005859AC">
        <w:rPr>
          <w:rFonts w:ascii="Calibri" w:hAnsi="Calibri" w:cs="Calibri"/>
          <w:noProof/>
        </w:rPr>
        <w:t xml:space="preserve"> 21, 989–998. doi:10.1093/oxfordjournals.pcp.a076087.</w:t>
      </w:r>
    </w:p>
    <w:p w14:paraId="1B53E332" w14:textId="77777777" w:rsidR="005859AC" w:rsidRPr="005859AC" w:rsidRDefault="005859AC" w:rsidP="005859AC">
      <w:pPr>
        <w:widowControl w:val="0"/>
        <w:autoSpaceDE w:val="0"/>
        <w:autoSpaceDN w:val="0"/>
        <w:adjustRightInd w:val="0"/>
        <w:ind w:left="480" w:hanging="480"/>
        <w:rPr>
          <w:rFonts w:ascii="Calibri" w:hAnsi="Calibri" w:cs="Calibri"/>
          <w:noProof/>
        </w:rPr>
      </w:pPr>
      <w:r w:rsidRPr="005859AC">
        <w:rPr>
          <w:rFonts w:ascii="Calibri" w:hAnsi="Calibri" w:cs="Calibri"/>
          <w:noProof/>
        </w:rPr>
        <w:t>Scott, E. R., Li, X., Kfoury, N., Morimoto, J., Han, W.-Y., Ahmed, S., et al. (2019). Interactive effects of drought severity and simulated herbivory on tea (</w:t>
      </w:r>
      <w:r w:rsidRPr="005859AC">
        <w:rPr>
          <w:rFonts w:ascii="Calibri" w:hAnsi="Calibri" w:cs="Calibri"/>
          <w:i/>
          <w:iCs/>
          <w:noProof/>
        </w:rPr>
        <w:t>Camellia sinensis</w:t>
      </w:r>
      <w:r w:rsidRPr="005859AC">
        <w:rPr>
          <w:rFonts w:ascii="Calibri" w:hAnsi="Calibri" w:cs="Calibri"/>
          <w:noProof/>
        </w:rPr>
        <w:t xml:space="preserve">) volatile and non-volatile metabolites. </w:t>
      </w:r>
      <w:r w:rsidRPr="005859AC">
        <w:rPr>
          <w:rFonts w:ascii="Calibri" w:hAnsi="Calibri" w:cs="Calibri"/>
          <w:i/>
          <w:iCs/>
          <w:noProof/>
        </w:rPr>
        <w:t>Environ. Exp. Bot.</w:t>
      </w:r>
      <w:r w:rsidRPr="005859AC">
        <w:rPr>
          <w:rFonts w:ascii="Calibri" w:hAnsi="Calibri" w:cs="Calibri"/>
          <w:noProof/>
        </w:rPr>
        <w:t xml:space="preserve"> 157, 283–292. doi:10.1016/j.envexpbot.2018.10.025.</w:t>
      </w:r>
    </w:p>
    <w:p w14:paraId="7C3FBA2B" w14:textId="77777777" w:rsidR="005859AC" w:rsidRPr="005859AC" w:rsidRDefault="005859AC" w:rsidP="005859AC">
      <w:pPr>
        <w:widowControl w:val="0"/>
        <w:autoSpaceDE w:val="0"/>
        <w:autoSpaceDN w:val="0"/>
        <w:adjustRightInd w:val="0"/>
        <w:ind w:left="480" w:hanging="480"/>
        <w:rPr>
          <w:rFonts w:ascii="Calibri" w:hAnsi="Calibri" w:cs="Calibri"/>
          <w:noProof/>
        </w:rPr>
      </w:pPr>
      <w:r w:rsidRPr="005859AC">
        <w:rPr>
          <w:rFonts w:ascii="Calibri" w:hAnsi="Calibri" w:cs="Calibri"/>
          <w:noProof/>
        </w:rPr>
        <w:t xml:space="preserve">Zeng, L., Watanabe, N., and Yang, Z. (2019). Understanding the biosyntheses and stress response mechanisms of aroma compounds in tea (Camellia sinensis ) to safely and effectively improve tea aroma. </w:t>
      </w:r>
      <w:r w:rsidRPr="005859AC">
        <w:rPr>
          <w:rFonts w:ascii="Calibri" w:hAnsi="Calibri" w:cs="Calibri"/>
          <w:i/>
          <w:iCs/>
          <w:noProof/>
        </w:rPr>
        <w:t>Crit. Rev. Food Sci. Nutr.</w:t>
      </w:r>
      <w:r w:rsidRPr="005859AC">
        <w:rPr>
          <w:rFonts w:ascii="Calibri" w:hAnsi="Calibri" w:cs="Calibri"/>
          <w:noProof/>
        </w:rPr>
        <w:t xml:space="preserve"> 59, 2321–2334. doi:10.1080/10408398.2018.1506907.</w:t>
      </w:r>
    </w:p>
    <w:p w14:paraId="5184053D" w14:textId="3F6FE112" w:rsidR="006D7D16" w:rsidRPr="006D7D16" w:rsidRDefault="006D7D16" w:rsidP="005859AC">
      <w:pPr>
        <w:widowControl w:val="0"/>
        <w:autoSpaceDE w:val="0"/>
        <w:autoSpaceDN w:val="0"/>
        <w:adjustRightInd w:val="0"/>
        <w:ind w:left="480" w:hanging="480"/>
      </w:pPr>
      <w:r>
        <w:fldChar w:fldCharType="end"/>
      </w:r>
    </w:p>
    <w:sectPr w:rsidR="006D7D16" w:rsidRPr="006D7D16" w:rsidSect="00FE71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cott, Eric R." w:date="2019-12-11T10:10:00Z" w:initials="SER">
    <w:p w14:paraId="0E4A2D28" w14:textId="1487ECA2" w:rsidR="00727FD8" w:rsidRDefault="00727FD8">
      <w:pPr>
        <w:pStyle w:val="CommentText"/>
      </w:pPr>
      <w:r>
        <w:rPr>
          <w:rStyle w:val="CommentReference"/>
        </w:rPr>
        <w:annotationRef/>
      </w:r>
      <w:r>
        <w:t>Probably an oversimplification.</w:t>
      </w:r>
    </w:p>
  </w:comment>
  <w:comment w:id="1" w:author="Scott, Eric R." w:date="2019-12-02T11:08:00Z" w:initials="SER">
    <w:p w14:paraId="5B41CE7D" w14:textId="2E49A3F6" w:rsidR="004614A5" w:rsidRDefault="004614A5">
      <w:pPr>
        <w:pStyle w:val="CommentText"/>
      </w:pPr>
      <w:r>
        <w:rPr>
          <w:rStyle w:val="CommentReference"/>
        </w:rPr>
        <w:annotationRef/>
      </w:r>
      <w:r>
        <w:t>Not mentioning predators and parasitoids.  Could say something about ag systems being low in predator and parasitoid numbers, but not sure if true and seems irrelevant since I’m not measuring that.</w:t>
      </w:r>
    </w:p>
  </w:comment>
  <w:comment w:id="2" w:author="Scott, Eric R." w:date="2019-12-11T11:26:00Z" w:initials="SER">
    <w:p w14:paraId="29762857" w14:textId="160E80D6" w:rsidR="005859AC" w:rsidRDefault="005859AC">
      <w:pPr>
        <w:pStyle w:val="CommentText"/>
      </w:pPr>
      <w:r>
        <w:rPr>
          <w:rStyle w:val="CommentReference"/>
        </w:rPr>
        <w:annotationRef/>
      </w:r>
      <w:r>
        <w:t>At some point I should mention the Mao et al 2014 paper, but maybe better in the discussion.</w:t>
      </w:r>
    </w:p>
  </w:comment>
  <w:comment w:id="3" w:author="Scott, Eric R." w:date="2019-12-02T11:30:00Z" w:initials="SER">
    <w:p w14:paraId="148CC5E7" w14:textId="6323D2DC" w:rsidR="002920B0" w:rsidRDefault="002920B0">
      <w:pPr>
        <w:pStyle w:val="CommentText"/>
      </w:pPr>
      <w:r>
        <w:rPr>
          <w:rStyle w:val="CommentReference"/>
        </w:rPr>
        <w:annotationRef/>
      </w:r>
      <w:proofErr w:type="spellStart"/>
      <w:r>
        <w:t>Kinda</w:t>
      </w:r>
      <w:proofErr w:type="spellEnd"/>
      <w:r>
        <w:t xml:space="preserve"> confounded in my data maybe?  I’m counting leafhoppers per leaf--sort of.  Because the leaves I’m using are ALWAYS the second leaf of a shoot, you do need to correct for shoot growth because that shoot could have one young leaf, or it could have 4, depending on how fast it’s growing.  Should be sure to justify this in methods.</w:t>
      </w:r>
    </w:p>
  </w:comment>
  <w:comment w:id="4" w:author="Scott, Eric R." w:date="2019-12-11T11:37:00Z" w:initials="SER">
    <w:p w14:paraId="3609D40E" w14:textId="702D833E" w:rsidR="005859AC" w:rsidRDefault="005859AC">
      <w:pPr>
        <w:pStyle w:val="CommentText"/>
      </w:pPr>
      <w:r>
        <w:rPr>
          <w:rStyle w:val="CommentReference"/>
        </w:rPr>
        <w:annotationRef/>
      </w:r>
      <w:r>
        <w:t>Not sure if I’m including this</w:t>
      </w:r>
    </w:p>
  </w:comment>
  <w:comment w:id="5" w:author="Scott, Eric R." w:date="2019-12-12T18:07:00Z" w:initials="SER">
    <w:p w14:paraId="72F30D87" w14:textId="5FC1D828" w:rsidR="00E643C2" w:rsidRDefault="00E643C2">
      <w:pPr>
        <w:pStyle w:val="CommentText"/>
      </w:pPr>
      <w:r>
        <w:rPr>
          <w:rStyle w:val="CommentReference"/>
        </w:rPr>
        <w:annotationRef/>
      </w:r>
      <w:r>
        <w:t>Since the previous harvest.</w:t>
      </w:r>
    </w:p>
  </w:comment>
  <w:comment w:id="6" w:author="Scott, Eric R." w:date="2019-12-12T18:15:00Z" w:initials="SER">
    <w:p w14:paraId="46404F7A" w14:textId="0028676C" w:rsidR="00D72111" w:rsidRDefault="00D72111">
      <w:pPr>
        <w:pStyle w:val="CommentText"/>
      </w:pPr>
      <w:r>
        <w:rPr>
          <w:rStyle w:val="CommentReference"/>
        </w:rPr>
        <w:annotationRef/>
      </w:r>
      <w:r>
        <w:t>These effect sizes might be wrong.  How do slopes work when there are three of them?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4A2D28" w15:done="0"/>
  <w15:commentEx w15:paraId="5B41CE7D" w15:done="0"/>
  <w15:commentEx w15:paraId="29762857" w15:done="0"/>
  <w15:commentEx w15:paraId="148CC5E7" w15:done="0"/>
  <w15:commentEx w15:paraId="3609D40E" w15:done="0"/>
  <w15:commentEx w15:paraId="72F30D87" w15:done="0"/>
  <w15:commentEx w15:paraId="46404F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4A2D28" w16cid:durableId="219B3EF9"/>
  <w16cid:commentId w16cid:paraId="5B41CE7D" w16cid:durableId="218F6F3D"/>
  <w16cid:commentId w16cid:paraId="29762857" w16cid:durableId="219B5100"/>
  <w16cid:commentId w16cid:paraId="148CC5E7" w16cid:durableId="218F743E"/>
  <w16cid:commentId w16cid:paraId="3609D40E" w16cid:durableId="219B5374"/>
  <w16cid:commentId w16cid:paraId="72F30D87" w16cid:durableId="219D004E"/>
  <w16cid:commentId w16cid:paraId="46404F7A" w16cid:durableId="219D02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AD" w15:userId="S::escott03@tufts.edu::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19"/>
    <w:rsid w:val="0001306A"/>
    <w:rsid w:val="00163DE0"/>
    <w:rsid w:val="00272011"/>
    <w:rsid w:val="002920B0"/>
    <w:rsid w:val="00310381"/>
    <w:rsid w:val="0039074E"/>
    <w:rsid w:val="004614A5"/>
    <w:rsid w:val="005859AC"/>
    <w:rsid w:val="006872B9"/>
    <w:rsid w:val="006D7D16"/>
    <w:rsid w:val="00727FD8"/>
    <w:rsid w:val="007B3496"/>
    <w:rsid w:val="00A952DC"/>
    <w:rsid w:val="00C67A19"/>
    <w:rsid w:val="00D72111"/>
    <w:rsid w:val="00DE60DD"/>
    <w:rsid w:val="00E643C2"/>
    <w:rsid w:val="00EA0438"/>
    <w:rsid w:val="00F518D4"/>
    <w:rsid w:val="00FE7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2728C"/>
  <w15:chartTrackingRefBased/>
  <w15:docId w15:val="{C26C1D00-B1C4-F04D-A93D-692E51023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A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38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7A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A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7A1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4614A5"/>
    <w:rPr>
      <w:sz w:val="16"/>
      <w:szCs w:val="16"/>
    </w:rPr>
  </w:style>
  <w:style w:type="paragraph" w:styleId="CommentText">
    <w:name w:val="annotation text"/>
    <w:basedOn w:val="Normal"/>
    <w:link w:val="CommentTextChar"/>
    <w:uiPriority w:val="99"/>
    <w:semiHidden/>
    <w:unhideWhenUsed/>
    <w:rsid w:val="004614A5"/>
    <w:rPr>
      <w:sz w:val="20"/>
      <w:szCs w:val="20"/>
    </w:rPr>
  </w:style>
  <w:style w:type="character" w:customStyle="1" w:styleId="CommentTextChar">
    <w:name w:val="Comment Text Char"/>
    <w:basedOn w:val="DefaultParagraphFont"/>
    <w:link w:val="CommentText"/>
    <w:uiPriority w:val="99"/>
    <w:semiHidden/>
    <w:rsid w:val="004614A5"/>
    <w:rPr>
      <w:sz w:val="20"/>
      <w:szCs w:val="20"/>
    </w:rPr>
  </w:style>
  <w:style w:type="paragraph" w:styleId="CommentSubject">
    <w:name w:val="annotation subject"/>
    <w:basedOn w:val="CommentText"/>
    <w:next w:val="CommentText"/>
    <w:link w:val="CommentSubjectChar"/>
    <w:uiPriority w:val="99"/>
    <w:semiHidden/>
    <w:unhideWhenUsed/>
    <w:rsid w:val="004614A5"/>
    <w:rPr>
      <w:b/>
      <w:bCs/>
    </w:rPr>
  </w:style>
  <w:style w:type="character" w:customStyle="1" w:styleId="CommentSubjectChar">
    <w:name w:val="Comment Subject Char"/>
    <w:basedOn w:val="CommentTextChar"/>
    <w:link w:val="CommentSubject"/>
    <w:uiPriority w:val="99"/>
    <w:semiHidden/>
    <w:rsid w:val="004614A5"/>
    <w:rPr>
      <w:b/>
      <w:bCs/>
      <w:sz w:val="20"/>
      <w:szCs w:val="20"/>
    </w:rPr>
  </w:style>
  <w:style w:type="paragraph" w:styleId="BalloonText">
    <w:name w:val="Balloon Text"/>
    <w:basedOn w:val="Normal"/>
    <w:link w:val="BalloonTextChar"/>
    <w:uiPriority w:val="99"/>
    <w:semiHidden/>
    <w:unhideWhenUsed/>
    <w:rsid w:val="004614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614A5"/>
    <w:rPr>
      <w:rFonts w:ascii="Times New Roman" w:hAnsi="Times New Roman" w:cs="Times New Roman"/>
      <w:sz w:val="18"/>
      <w:szCs w:val="18"/>
    </w:rPr>
  </w:style>
  <w:style w:type="character" w:customStyle="1" w:styleId="Heading2Char">
    <w:name w:val="Heading 2 Char"/>
    <w:basedOn w:val="DefaultParagraphFont"/>
    <w:link w:val="Heading2"/>
    <w:uiPriority w:val="9"/>
    <w:rsid w:val="003103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CBAA9-525F-5845-A133-28EBB46C0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8038</Words>
  <Characters>45817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Eric R.</dc:creator>
  <cp:keywords/>
  <dc:description/>
  <cp:lastModifiedBy>Scott, Eric R.</cp:lastModifiedBy>
  <cp:revision>5</cp:revision>
  <dcterms:created xsi:type="dcterms:W3CDTF">2019-12-02T15:26:00Z</dcterms:created>
  <dcterms:modified xsi:type="dcterms:W3CDTF">2019-12-12T23:18:00Z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http://www.zotero.org/styles/frontiers-in-plant-science</vt:lpwstr>
  </property>
  <property fmtid="{D5CDD505-2E9C-101B-9397-08002B2CF9AE}" pid="4" name="Mendeley Unique User Id_1">
    <vt:lpwstr>cf1d3b35-6ead-3284-84c2-706370cca2d6</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http://www.zotero.org/styles/frontiers-in-plant-science</vt:lpwstr>
  </property>
  <property fmtid="{D5CDD505-2E9C-101B-9397-08002B2CF9AE}" pid="16" name="Mendeley Recent Style Name 5_1">
    <vt:lpwstr>Frontiers in Plant Science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http://www.zotero.org/styles/methods-in-ecology-and-evolution</vt:lpwstr>
  </property>
  <property fmtid="{D5CDD505-2E9C-101B-9397-08002B2CF9AE}" pid="20" name="Mendeley Recent Style Name 7_1">
    <vt:lpwstr>Methods in Ecology and Evolution</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http://www.zotero.org/styles/oecologia</vt:lpwstr>
  </property>
  <property fmtid="{D5CDD505-2E9C-101B-9397-08002B2CF9AE}" pid="24" name="Mendeley Recent Style Name 9_1">
    <vt:lpwstr>Oecologia</vt:lpwstr>
  </property>
</Properties>
</file>